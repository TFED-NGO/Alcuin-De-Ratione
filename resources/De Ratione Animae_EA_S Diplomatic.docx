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DE RATIONE ANIMAE AD EULALIAM VIRGINEM</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rPr/>
      </w:pPr>
      <w:hyperlink r:id="rId9">
        <w:r w:rsidDel="00000000" w:rsidR="00000000" w:rsidRPr="00000000">
          <w:rPr>
            <w:color w:val="1155cc"/>
            <w:u w:val="single"/>
            <w:rtl w:val="0"/>
          </w:rPr>
          <w:t xml:space="preserve">Royal MS 6 B VIII f.52r - f.57r</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f.52r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gjdgxs" w:id="0"/>
      <w:bookmarkEnd w:id="0"/>
      <w:r w:rsidDel="00000000" w:rsidR="00000000" w:rsidRPr="00000000">
        <w:rPr>
          <w:sz w:val="20"/>
          <w:szCs w:val="20"/>
          <w:rtl w:val="0"/>
        </w:rPr>
        <w:t xml:space="preserve">K/C</w:t>
      </w:r>
      <w:r w:rsidDel="00000000" w:rsidR="00000000" w:rsidRPr="00000000">
        <w:rPr>
          <w:color w:val="000000"/>
          <w:sz w:val="20"/>
          <w:szCs w:val="20"/>
          <w:rtl w:val="0"/>
        </w:rPr>
        <w:t xml:space="preserve">arissim[a]e in</w:t>
      </w:r>
      <w:r w:rsidDel="00000000" w:rsidR="00000000" w:rsidRPr="00000000">
        <w:rPr>
          <w:sz w:val="20"/>
          <w:szCs w:val="20"/>
          <w:rtl w:val="0"/>
        </w:rPr>
        <w:t xml:space="preserve">_</w:t>
      </w:r>
      <w:r w:rsidDel="00000000" w:rsidR="00000000" w:rsidRPr="00000000">
        <w:rPr>
          <w:color w:val="000000"/>
          <w:sz w:val="20"/>
          <w:szCs w:val="20"/>
          <w:rtl w:val="0"/>
        </w:rPr>
        <w:t xml:space="preserve">xp</w:t>
      </w:r>
      <w:r w:rsidDel="00000000" w:rsidR="00000000" w:rsidRPr="00000000">
        <w:rPr>
          <w:sz w:val="20"/>
          <w:szCs w:val="20"/>
          <w:rtl w:val="0"/>
        </w:rPr>
        <w:t xml:space="preserve">[</w:t>
      </w:r>
      <w:r w:rsidDel="00000000" w:rsidR="00000000" w:rsidRPr="00000000">
        <w:rPr>
          <w:color w:val="000000"/>
          <w:sz w:val="20"/>
          <w:szCs w:val="20"/>
          <w:rtl w:val="0"/>
        </w:rPr>
        <w:t xml:space="preserve">Christ</w:t>
      </w:r>
      <w:r w:rsidDel="00000000" w:rsidR="00000000" w:rsidRPr="00000000">
        <w:rPr>
          <w:sz w:val="20"/>
          <w:szCs w:val="20"/>
          <w:rtl w:val="0"/>
        </w:rPr>
        <w:t xml:space="preserve">]</w:t>
      </w:r>
      <w:r w:rsidDel="00000000" w:rsidR="00000000" w:rsidRPr="00000000">
        <w:rPr>
          <w:color w:val="000000"/>
          <w:sz w:val="20"/>
          <w:szCs w:val="20"/>
          <w:rtl w:val="0"/>
        </w:rPr>
        <w:t xml:space="preserve">i caritate sorori Eulali[a]e virgini Albinus in D[omi]no salutem.</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480" w:lineRule="auto"/>
        <w:rPr>
          <w:sz w:val="20"/>
          <w:szCs w:val="20"/>
        </w:rPr>
      </w:pPr>
      <w:bookmarkStart w:colFirst="0" w:colLast="0" w:name="_heading=h.6cqbfhv3aqk0" w:id="1"/>
      <w:bookmarkEnd w:id="1"/>
      <w:r w:rsidDel="00000000" w:rsidR="00000000" w:rsidRPr="00000000">
        <w:rPr>
          <w:color w:val="000000"/>
          <w:sz w:val="20"/>
          <w:szCs w:val="20"/>
          <w:rtl w:val="0"/>
        </w:rPr>
        <w:t xml:space="preserve">S[an]c[ta]e sollicitudini v[es</w:t>
      </w:r>
      <w:r w:rsidDel="00000000" w:rsidR="00000000" w:rsidRPr="00000000">
        <w:rPr>
          <w:sz w:val="20"/>
          <w:szCs w:val="20"/>
          <w:rtl w:val="0"/>
        </w:rPr>
        <w:t xml:space="preserve">t]</w:t>
      </w:r>
      <w:r w:rsidDel="00000000" w:rsidR="00000000" w:rsidRPr="00000000">
        <w:rPr>
          <w:color w:val="000000"/>
          <w:sz w:val="20"/>
          <w:szCs w:val="20"/>
          <w:rtl w:val="0"/>
        </w:rPr>
        <w:t xml:space="preserve">r[a]e </w:t>
      </w:r>
      <w:r w:rsidDel="00000000" w:rsidR="00000000" w:rsidRPr="00000000">
        <w:rPr>
          <w:sz w:val="20"/>
          <w:szCs w:val="20"/>
          <w:rtl w:val="0"/>
        </w:rPr>
        <w:t xml:space="preserve">&amp;_</w:t>
      </w:r>
      <w:r w:rsidDel="00000000" w:rsidR="00000000" w:rsidRPr="00000000">
        <w:rPr>
          <w:color w:val="000000"/>
          <w:sz w:val="20"/>
          <w:szCs w:val="20"/>
          <w:rtl w:val="0"/>
        </w:rPr>
        <w:t xml:space="preserve">laudabili in</w:t>
      </w:r>
      <w:r w:rsidDel="00000000" w:rsidR="00000000" w:rsidRPr="00000000">
        <w:rPr>
          <w:sz w:val="20"/>
          <w:szCs w:val="20"/>
          <w:rtl w:val="0"/>
        </w:rPr>
        <w:t xml:space="preserve">_</w:t>
      </w:r>
      <w:r w:rsidDel="00000000" w:rsidR="00000000" w:rsidRPr="00000000">
        <w:rPr>
          <w:color w:val="000000"/>
          <w:sz w:val="20"/>
          <w:szCs w:val="20"/>
          <w:rtl w:val="0"/>
        </w:rPr>
        <w:t xml:space="preserve">D[e]o studio placuit dep[rere]cari de ra-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rPr>
          <w:sz w:val="20"/>
          <w:szCs w:val="20"/>
        </w:rPr>
      </w:pPr>
      <w:bookmarkStart w:colFirst="0" w:colLast="0" w:name="_heading=h.57ezd2ayxjkr" w:id="2"/>
      <w:bookmarkEnd w:id="2"/>
      <w:r w:rsidDel="00000000" w:rsidR="00000000" w:rsidRPr="00000000">
        <w:rPr>
          <w:color w:val="000000"/>
          <w:sz w:val="20"/>
          <w:szCs w:val="20"/>
          <w:rtl w:val="0"/>
        </w:rPr>
        <w:t xml:space="preserve">tione animae aliquid n[ost]ram scribere devotione[m] propt[er] quasda[m] inquisitiones,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dl63mo535eue" w:id="3"/>
      <w:bookmarkEnd w:id="3"/>
      <w:r w:rsidDel="00000000" w:rsidR="00000000" w:rsidRPr="00000000">
        <w:rPr>
          <w:color w:val="000000"/>
          <w:sz w:val="20"/>
          <w:szCs w:val="20"/>
          <w:rtl w:val="0"/>
        </w:rPr>
        <w:t xml:space="preserve">ut ais, anno transacto inter vos ventilata</w:t>
      </w:r>
      <w:r w:rsidDel="00000000" w:rsidR="00000000" w:rsidRPr="00000000">
        <w:rPr>
          <w:sz w:val="20"/>
          <w:szCs w:val="20"/>
          <w:rtl w:val="0"/>
        </w:rPr>
        <w:t xml:space="preserve">s</w:t>
      </w:r>
      <w:r w:rsidDel="00000000" w:rsidR="00000000" w:rsidRPr="00000000">
        <w:rPr>
          <w:color w:val="000000"/>
          <w:sz w:val="20"/>
          <w:szCs w:val="20"/>
          <w:rtl w:val="0"/>
        </w:rPr>
        <w:t xml:space="preserve">; quod libent[er] fecisse[m]</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si me tanto flagra[re]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80" w:lineRule="auto"/>
        <w:rPr>
          <w:sz w:val="20"/>
          <w:szCs w:val="20"/>
        </w:rPr>
      </w:pPr>
      <w:bookmarkStart w:colFirst="0" w:colLast="0" w:name="_heading=h.2p0awqh6gcem" w:id="4"/>
      <w:bookmarkEnd w:id="4"/>
      <w:r w:rsidDel="00000000" w:rsidR="00000000" w:rsidRPr="00000000">
        <w:rPr>
          <w:color w:val="000000"/>
          <w:sz w:val="20"/>
          <w:szCs w:val="20"/>
          <w:rtl w:val="0"/>
        </w:rPr>
        <w:t xml:space="preserve">ingenio nosse[m], ut ta[m] arduas rationes digne exponere posse confidere[m]. Sed ex</w:t>
      </w:r>
      <w:r w:rsidDel="00000000" w:rsidR="00000000" w:rsidRPr="00000000">
        <w:rPr>
          <w:sz w:val="20"/>
          <w:szCs w:val="20"/>
          <w:rtl w:val="0"/>
        </w:rPr>
        <w:t xml:space="preserve">_</w:t>
      </w:r>
      <w:r w:rsidDel="00000000" w:rsidR="00000000" w:rsidRPr="00000000">
        <w:rPr>
          <w:color w:val="000000"/>
          <w:sz w:val="20"/>
          <w:szCs w:val="20"/>
          <w:rtl w:val="0"/>
        </w:rPr>
        <w:t xml:space="preserve">parte in-</w:t>
        <w:tab/>
        <w:tab/>
        <w:t xml:space="preserve">5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rPr>
          <w:sz w:val="20"/>
          <w:szCs w:val="20"/>
        </w:rPr>
      </w:pPr>
      <w:bookmarkStart w:colFirst="0" w:colLast="0" w:name="_heading=h.q68tz4f4yltz" w:id="5"/>
      <w:bookmarkEnd w:id="5"/>
      <w:r w:rsidDel="00000000" w:rsidR="00000000" w:rsidRPr="00000000">
        <w:rPr>
          <w:color w:val="000000"/>
          <w:sz w:val="20"/>
          <w:szCs w:val="20"/>
          <w:rtl w:val="0"/>
        </w:rPr>
        <w:t xml:space="preserve">dignum e[ss]e videtur dicere meipsu[m]</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me</w:t>
      </w:r>
      <w:r w:rsidDel="00000000" w:rsidR="00000000" w:rsidRPr="00000000">
        <w:rPr>
          <w:sz w:val="20"/>
          <w:szCs w:val="20"/>
          <w:rtl w:val="0"/>
        </w:rPr>
        <w:t xml:space="preserve">_</w:t>
      </w:r>
      <w:r w:rsidDel="00000000" w:rsidR="00000000" w:rsidRPr="00000000">
        <w:rPr>
          <w:color w:val="000000"/>
          <w:sz w:val="20"/>
          <w:szCs w:val="20"/>
          <w:rtl w:val="0"/>
        </w:rPr>
        <w:t xml:space="preserve">nescire. Quid su[m] ego nisi anima </w:t>
      </w:r>
      <w:r w:rsidDel="00000000" w:rsidR="00000000" w:rsidRPr="00000000">
        <w:rPr>
          <w:sz w:val="20"/>
          <w:szCs w:val="20"/>
          <w:rtl w:val="0"/>
        </w:rPr>
        <w:t xml:space="preserve">&amp;</w:t>
      </w:r>
      <w:r w:rsidDel="00000000" w:rsidR="00000000" w:rsidRPr="00000000">
        <w:rPr>
          <w:color w:val="000000"/>
          <w:sz w:val="20"/>
          <w:szCs w:val="20"/>
          <w:rtl w:val="0"/>
        </w:rPr>
        <w:t xml:space="preserve"> caro?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rPr>
          <w:sz w:val="20"/>
          <w:szCs w:val="20"/>
        </w:rPr>
      </w:pPr>
      <w:bookmarkStart w:colFirst="0" w:colLast="0" w:name="_heading=h.28ni6lg930qb" w:id="6"/>
      <w:bookmarkEnd w:id="6"/>
      <w:r w:rsidDel="00000000" w:rsidR="00000000" w:rsidRPr="00000000">
        <w:rPr>
          <w:color w:val="000000"/>
          <w:sz w:val="20"/>
          <w:szCs w:val="20"/>
          <w:rtl w:val="0"/>
        </w:rPr>
        <w:t xml:space="preserve">Caro quid sit omnib[us] notu[m] est, q[ui] sciunt homines e[ss]e; anim[a]e v[ero] ratione[m] vix</w:t>
      </w:r>
      <w:r w:rsidDel="00000000" w:rsidR="00000000" w:rsidRPr="00000000">
        <w:rPr>
          <w:sz w:val="20"/>
          <w:szCs w:val="20"/>
          <w:rtl w:val="0"/>
        </w:rPr>
        <w:t xml:space="preserve">_</w:t>
      </w:r>
      <w:r w:rsidDel="00000000" w:rsidR="00000000" w:rsidRPr="00000000">
        <w:rPr>
          <w:color w:val="000000"/>
          <w:sz w:val="20"/>
          <w:szCs w:val="20"/>
          <w:rtl w:val="0"/>
        </w:rPr>
        <w:t xml:space="preserve">pauco</w:t>
      </w:r>
      <w:sdt>
        <w:sdtPr>
          <w:tag w:val="goog_rdk_0"/>
        </w:sdtPr>
        <w:sdtContent>
          <w:commentRangeStart w:id="0"/>
        </w:sdtContent>
      </w:sdt>
      <w:sdt>
        <w:sdtPr>
          <w:tag w:val="goog_rdk_1"/>
        </w:sdtPr>
        <w:sdtContent>
          <w:r w:rsidDel="00000000" w:rsidR="00000000" w:rsidRPr="00000000">
            <w:rPr>
              <w:rFonts w:ascii="Cardo" w:cs="Cardo" w:eastAsia="Cardo" w:hAnsi="Cardo"/>
              <w:color w:val="202122"/>
              <w:sz w:val="20"/>
              <w:szCs w:val="20"/>
              <w:shd w:fill="eaecf0" w:val="clear"/>
              <w:rtl w:val="0"/>
            </w:rPr>
            <w:t xml:space="preserve">Ꝝ</w:t>
          </w:r>
        </w:sdtContent>
      </w:sdt>
      <w:commentRangeEnd w:id="0"/>
      <w:r w:rsidDel="00000000" w:rsidR="00000000" w:rsidRPr="00000000">
        <w:commentReference w:id="0"/>
      </w:r>
      <w:r w:rsidDel="00000000" w:rsidR="00000000" w:rsidRPr="00000000">
        <w:rPr>
          <w:color w:val="000000"/>
          <w:sz w:val="20"/>
          <w:szCs w:val="20"/>
          <w:rtl w:val="0"/>
        </w:rPr>
        <w:t xml:space="preserve">[rum]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480" w:lineRule="auto"/>
        <w:rPr>
          <w:sz w:val="20"/>
          <w:szCs w:val="20"/>
        </w:rPr>
      </w:pPr>
      <w:bookmarkStart w:colFirst="0" w:colLast="0" w:name="_heading=h.gqjy5n858a5p" w:id="7"/>
      <w:bookmarkEnd w:id="7"/>
      <w:r w:rsidDel="00000000" w:rsidR="00000000" w:rsidRPr="00000000">
        <w:rPr>
          <w:color w:val="000000"/>
          <w:sz w:val="20"/>
          <w:szCs w:val="20"/>
          <w:rtl w:val="0"/>
        </w:rPr>
        <w:t xml:space="preserve">est plenit[er] nosse. Nec aliquid magis homini in</w:t>
      </w:r>
      <w:r w:rsidDel="00000000" w:rsidR="00000000" w:rsidRPr="00000000">
        <w:rPr>
          <w:sz w:val="20"/>
          <w:szCs w:val="20"/>
          <w:rtl w:val="0"/>
        </w:rPr>
        <w:t xml:space="preserve">_</w:t>
      </w:r>
      <w:r w:rsidDel="00000000" w:rsidR="00000000" w:rsidRPr="00000000">
        <w:rPr>
          <w:color w:val="000000"/>
          <w:sz w:val="20"/>
          <w:szCs w:val="20"/>
          <w:rtl w:val="0"/>
        </w:rPr>
        <w:t xml:space="preserve">hac</w:t>
      </w:r>
      <w:r w:rsidDel="00000000" w:rsidR="00000000" w:rsidRPr="00000000">
        <w:rPr>
          <w:sz w:val="20"/>
          <w:szCs w:val="20"/>
          <w:rtl w:val="0"/>
        </w:rPr>
        <w:t xml:space="preserve"> </w:t>
      </w:r>
      <w:r w:rsidDel="00000000" w:rsidR="00000000" w:rsidRPr="00000000">
        <w:rPr>
          <w:color w:val="000000"/>
          <w:sz w:val="20"/>
          <w:szCs w:val="20"/>
          <w:rtl w:val="0"/>
        </w:rPr>
        <w:t xml:space="preserve">mortalitate vivente necessa-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rPr>
          <w:sz w:val="20"/>
          <w:szCs w:val="20"/>
        </w:rPr>
      </w:pPr>
      <w:bookmarkStart w:colFirst="0" w:colLast="0" w:name="_heading=h.j1fzvbxk8ify" w:id="8"/>
      <w:bookmarkEnd w:id="8"/>
      <w:r w:rsidDel="00000000" w:rsidR="00000000" w:rsidRPr="00000000">
        <w:rPr>
          <w:sz w:val="20"/>
          <w:szCs w:val="20"/>
          <w:rtl w:val="0"/>
        </w:rPr>
        <w:t xml:space="preserve">-</w:t>
      </w:r>
      <w:r w:rsidDel="00000000" w:rsidR="00000000" w:rsidRPr="00000000">
        <w:rPr>
          <w:color w:val="000000"/>
          <w:sz w:val="20"/>
          <w:szCs w:val="20"/>
          <w:rtl w:val="0"/>
        </w:rPr>
        <w:t xml:space="preserve">rium est nosse; qua[m] D[eu]m </w:t>
      </w:r>
      <w:r w:rsidDel="00000000" w:rsidR="00000000" w:rsidRPr="00000000">
        <w:rPr>
          <w:sz w:val="20"/>
          <w:szCs w:val="20"/>
          <w:rtl w:val="0"/>
        </w:rPr>
        <w:t xml:space="preserve">&amp;_</w:t>
      </w:r>
      <w:r w:rsidDel="00000000" w:rsidR="00000000" w:rsidRPr="00000000">
        <w:rPr>
          <w:color w:val="000000"/>
          <w:sz w:val="20"/>
          <w:szCs w:val="20"/>
          <w:rtl w:val="0"/>
        </w:rPr>
        <w:t xml:space="preserve">anima[m]. Quantu[m] eni[m] quisq[ue] D[eu]m agnoscit, in</w:t>
      </w:r>
      <w:r w:rsidDel="00000000" w:rsidR="00000000" w:rsidRPr="00000000">
        <w:rPr>
          <w:sz w:val="20"/>
          <w:szCs w:val="20"/>
          <w:rtl w:val="0"/>
        </w:rPr>
        <w:t xml:space="preserve">_</w:t>
      </w:r>
      <w:r w:rsidDel="00000000" w:rsidR="00000000" w:rsidRPr="00000000">
        <w:rPr>
          <w:color w:val="000000"/>
          <w:sz w:val="20"/>
          <w:szCs w:val="20"/>
          <w:rtl w:val="0"/>
        </w:rPr>
        <w:t xml:space="preserve">tantum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80" w:lineRule="auto"/>
        <w:rPr>
          <w:sz w:val="20"/>
          <w:szCs w:val="20"/>
        </w:rPr>
      </w:pPr>
      <w:bookmarkStart w:colFirst="0" w:colLast="0" w:name="_heading=h.y51jtrr2ijg5" w:id="9"/>
      <w:bookmarkEnd w:id="9"/>
      <w:r w:rsidDel="00000000" w:rsidR="00000000" w:rsidRPr="00000000">
        <w:rPr>
          <w:color w:val="000000"/>
          <w:sz w:val="20"/>
          <w:szCs w:val="20"/>
          <w:rtl w:val="0"/>
        </w:rPr>
        <w:t xml:space="preserve">diligit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Q</w:t>
      </w:r>
      <w:r w:rsidDel="00000000" w:rsidR="00000000" w:rsidRPr="00000000">
        <w:rPr>
          <w:color w:val="000000"/>
          <w:sz w:val="20"/>
          <w:szCs w:val="20"/>
          <w:rtl w:val="0"/>
        </w:rPr>
        <w:t xml:space="preserve">ui minus agnoscit, min[us] diligit</w:t>
      </w:r>
      <w:r w:rsidDel="00000000" w:rsidR="00000000" w:rsidRPr="00000000">
        <w:rPr>
          <w:sz w:val="20"/>
          <w:szCs w:val="20"/>
          <w:rtl w:val="0"/>
        </w:rPr>
        <w:t xml:space="preserve">.</w:t>
      </w:r>
      <w:r w:rsidDel="00000000" w:rsidR="00000000" w:rsidRPr="00000000">
        <w:rPr>
          <w:color w:val="000000"/>
          <w:sz w:val="20"/>
          <w:szCs w:val="20"/>
          <w:rtl w:val="0"/>
        </w:rPr>
        <w:t xml:space="preserve"> Ergo naturale est omni</w:t>
      </w:r>
      <w:r w:rsidDel="00000000" w:rsidR="00000000" w:rsidRPr="00000000">
        <w:rPr>
          <w:sz w:val="20"/>
          <w:szCs w:val="20"/>
          <w:rtl w:val="0"/>
        </w:rPr>
        <w:t xml:space="preserve">_</w:t>
      </w:r>
      <w:r w:rsidDel="00000000" w:rsidR="00000000" w:rsidRPr="00000000">
        <w:rPr>
          <w:color w:val="000000"/>
          <w:sz w:val="20"/>
          <w:szCs w:val="20"/>
          <w:rtl w:val="0"/>
        </w:rPr>
        <w:t xml:space="preserve">homini </w:t>
        <w:tab/>
        <w:tab/>
        <w:tab/>
        <w:tab/>
        <w:t xml:space="preserve">10</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rPr>
          <w:sz w:val="20"/>
          <w:szCs w:val="20"/>
        </w:rPr>
      </w:pPr>
      <w:bookmarkStart w:colFirst="0" w:colLast="0" w:name="_heading=h.4g9v7jt6gvl" w:id="10"/>
      <w:bookmarkEnd w:id="10"/>
      <w:r w:rsidDel="00000000" w:rsidR="00000000" w:rsidRPr="00000000">
        <w:rPr>
          <w:sz w:val="20"/>
          <w:szCs w:val="20"/>
          <w:rtl w:val="0"/>
        </w:rPr>
        <w:t xml:space="preserve">d</w:t>
      </w:r>
      <w:r w:rsidDel="00000000" w:rsidR="00000000" w:rsidRPr="00000000">
        <w:rPr>
          <w:color w:val="000000"/>
          <w:sz w:val="20"/>
          <w:szCs w:val="20"/>
          <w:rtl w:val="0"/>
        </w:rPr>
        <w:t xml:space="preserve">[eu]m amare. Si naturale e[st] homini bonu[m] amare. </w:t>
      </w:r>
      <w:r w:rsidDel="00000000" w:rsidR="00000000" w:rsidRPr="00000000">
        <w:rPr>
          <w:sz w:val="20"/>
          <w:szCs w:val="20"/>
          <w:rtl w:val="0"/>
        </w:rPr>
        <w:t xml:space="preserve">N</w:t>
      </w:r>
      <w:r w:rsidDel="00000000" w:rsidR="00000000" w:rsidRPr="00000000">
        <w:rPr>
          <w:color w:val="000000"/>
          <w:sz w:val="20"/>
          <w:szCs w:val="20"/>
          <w:rtl w:val="0"/>
        </w:rPr>
        <w:t xml:space="preserve">aturale est </w:t>
      </w:r>
      <w:r w:rsidDel="00000000" w:rsidR="00000000" w:rsidRPr="00000000">
        <w:rPr>
          <w:sz w:val="20"/>
          <w:szCs w:val="20"/>
          <w:rtl w:val="0"/>
        </w:rPr>
        <w:t xml:space="preserve">&amp;[et]</w:t>
      </w:r>
      <w:r w:rsidDel="00000000" w:rsidR="00000000" w:rsidRPr="00000000">
        <w:rPr>
          <w:color w:val="000000"/>
          <w:sz w:val="20"/>
          <w:szCs w:val="20"/>
          <w:rtl w:val="0"/>
        </w:rPr>
        <w:t xml:space="preserve">ia[m]</w:t>
      </w:r>
      <w:r w:rsidDel="00000000" w:rsidR="00000000" w:rsidRPr="00000000">
        <w:rPr>
          <w:sz w:val="20"/>
          <w:szCs w:val="20"/>
          <w:rtl w:val="0"/>
        </w:rPr>
        <w:t xml:space="preserve">_</w:t>
      </w:r>
      <w:r w:rsidDel="00000000" w:rsidR="00000000" w:rsidRPr="00000000">
        <w:rPr>
          <w:color w:val="000000"/>
          <w:sz w:val="20"/>
          <w:szCs w:val="20"/>
          <w:rtl w:val="0"/>
        </w:rPr>
        <w:t xml:space="preserve">D[eu]m amare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lqbhn9wscfmy" w:id="11"/>
      <w:bookmarkEnd w:id="11"/>
      <w:r w:rsidDel="00000000" w:rsidR="00000000" w:rsidRPr="00000000">
        <w:rPr>
          <w:color w:val="000000"/>
          <w:sz w:val="20"/>
          <w:szCs w:val="20"/>
          <w:rtl w:val="0"/>
        </w:rPr>
        <w:t xml:space="preserve">quia D[eu]s summum bonum</w:t>
      </w:r>
      <w:r w:rsidDel="00000000" w:rsidR="00000000" w:rsidRPr="00000000">
        <w:rPr>
          <w:sz w:val="20"/>
          <w:szCs w:val="20"/>
          <w:rtl w:val="0"/>
        </w:rPr>
        <w:t xml:space="preserve">_</w:t>
      </w:r>
      <w:r w:rsidDel="00000000" w:rsidR="00000000" w:rsidRPr="00000000">
        <w:rPr>
          <w:color w:val="000000"/>
          <w:sz w:val="20"/>
          <w:szCs w:val="20"/>
          <w:rtl w:val="0"/>
        </w:rPr>
        <w:t xml:space="preserve">est, sine quo bono nil boni quisqua[m] habere poterit.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zgs9wiuibn21" w:id="12"/>
      <w:bookmarkEnd w:id="12"/>
      <w:r w:rsidDel="00000000" w:rsidR="00000000" w:rsidRPr="00000000">
        <w:rPr>
          <w:color w:val="000000"/>
          <w:sz w:val="20"/>
          <w:szCs w:val="20"/>
          <w:rtl w:val="0"/>
        </w:rPr>
        <w:t xml:space="preserve">Il[l]e est indeficiens bonum, plena pulchritudo, totius felicitatis abundantia.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480" w:lineRule="auto"/>
        <w:rPr>
          <w:sz w:val="20"/>
          <w:szCs w:val="20"/>
        </w:rPr>
      </w:pPr>
      <w:bookmarkStart w:colFirst="0" w:colLast="0" w:name="_heading=h.koci9o5az8a3" w:id="13"/>
      <w:bookmarkEnd w:id="13"/>
      <w:r w:rsidDel="00000000" w:rsidR="00000000" w:rsidRPr="00000000">
        <w:rPr>
          <w:sz w:val="20"/>
          <w:szCs w:val="20"/>
          <w:rtl w:val="0"/>
        </w:rPr>
        <w:t xml:space="preserve">f. 52v</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cx7z8kkm4thz" w:id="14"/>
      <w:bookmarkEnd w:id="14"/>
      <w:r w:rsidDel="00000000" w:rsidR="00000000" w:rsidRPr="00000000">
        <w:rPr>
          <w:color w:val="000000"/>
          <w:sz w:val="20"/>
          <w:szCs w:val="20"/>
          <w:rtl w:val="0"/>
        </w:rPr>
        <w:t xml:space="preserve">Amor vero hui[us] boni</w:t>
      </w:r>
      <w:r w:rsidDel="00000000" w:rsidR="00000000" w:rsidRPr="00000000">
        <w:rPr>
          <w:sz w:val="20"/>
          <w:szCs w:val="20"/>
          <w:rtl w:val="0"/>
        </w:rPr>
        <w:t xml:space="preserve">_</w:t>
      </w:r>
      <w:r w:rsidDel="00000000" w:rsidR="00000000" w:rsidRPr="00000000">
        <w:rPr>
          <w:color w:val="000000"/>
          <w:sz w:val="20"/>
          <w:szCs w:val="20"/>
          <w:rtl w:val="0"/>
        </w:rPr>
        <w:t xml:space="preserve">n[on]</w:t>
      </w:r>
      <w:r w:rsidDel="00000000" w:rsidR="00000000" w:rsidRPr="00000000">
        <w:rPr>
          <w:sz w:val="20"/>
          <w:szCs w:val="20"/>
          <w:rtl w:val="0"/>
        </w:rPr>
        <w:t xml:space="preserve">_</w:t>
      </w:r>
      <w:r w:rsidDel="00000000" w:rsidR="00000000" w:rsidRPr="00000000">
        <w:rPr>
          <w:color w:val="000000"/>
          <w:sz w:val="20"/>
          <w:szCs w:val="20"/>
          <w:rtl w:val="0"/>
        </w:rPr>
        <w:t xml:space="preserve">nisi in anima esse poterit. Et hoc anim[a]e excellens bonu[m]</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r65r8crefczx" w:id="15"/>
      <w:bookmarkEnd w:id="15"/>
      <w:r w:rsidDel="00000000" w:rsidR="00000000" w:rsidRPr="00000000">
        <w:rPr>
          <w:color w:val="000000"/>
          <w:sz w:val="20"/>
          <w:szCs w:val="20"/>
          <w:rtl w:val="0"/>
        </w:rPr>
        <w:t xml:space="preserve">est, illud amare bonu[m], in</w:t>
      </w:r>
      <w:r w:rsidDel="00000000" w:rsidR="00000000" w:rsidRPr="00000000">
        <w:rPr>
          <w:sz w:val="20"/>
          <w:szCs w:val="20"/>
          <w:rtl w:val="0"/>
        </w:rPr>
        <w:t xml:space="preserve">_</w:t>
      </w:r>
      <w:r w:rsidDel="00000000" w:rsidR="00000000" w:rsidRPr="00000000">
        <w:rPr>
          <w:color w:val="000000"/>
          <w:sz w:val="20"/>
          <w:szCs w:val="20"/>
          <w:rtl w:val="0"/>
        </w:rPr>
        <w:t xml:space="preserve">quo solo </w:t>
      </w:r>
      <w:r w:rsidDel="00000000" w:rsidR="00000000" w:rsidRPr="00000000">
        <w:rPr>
          <w:sz w:val="20"/>
          <w:szCs w:val="20"/>
          <w:rtl w:val="0"/>
        </w:rPr>
        <w:t xml:space="preserve">&amp;_</w:t>
      </w:r>
      <w:r w:rsidDel="00000000" w:rsidR="00000000" w:rsidRPr="00000000">
        <w:rPr>
          <w:color w:val="000000"/>
          <w:sz w:val="20"/>
          <w:szCs w:val="20"/>
          <w:rtl w:val="0"/>
        </w:rPr>
        <w:t xml:space="preserve">a</w:t>
      </w:r>
      <w:r w:rsidDel="00000000" w:rsidR="00000000" w:rsidRPr="00000000">
        <w:rPr>
          <w:sz w:val="20"/>
          <w:szCs w:val="20"/>
          <w:rtl w:val="0"/>
        </w:rPr>
        <w:t xml:space="preserve">_</w:t>
      </w:r>
      <w:r w:rsidDel="00000000" w:rsidR="00000000" w:rsidRPr="00000000">
        <w:rPr>
          <w:color w:val="000000"/>
          <w:sz w:val="20"/>
          <w:szCs w:val="20"/>
          <w:rtl w:val="0"/>
        </w:rPr>
        <w:t xml:space="preserve">quo </w:t>
      </w:r>
      <w:r w:rsidDel="00000000" w:rsidR="00000000" w:rsidRPr="00000000">
        <w:rPr>
          <w:sz w:val="20"/>
          <w:szCs w:val="20"/>
          <w:rtl w:val="0"/>
        </w:rPr>
        <w:t xml:space="preserve">&amp;_</w:t>
      </w:r>
      <w:r w:rsidDel="00000000" w:rsidR="00000000" w:rsidRPr="00000000">
        <w:rPr>
          <w:color w:val="000000"/>
          <w:sz w:val="20"/>
          <w:szCs w:val="20"/>
          <w:rtl w:val="0"/>
        </w:rPr>
        <w:t xml:space="preserve">p[er]</w:t>
      </w:r>
      <w:r w:rsidDel="00000000" w:rsidR="00000000" w:rsidRPr="00000000">
        <w:rPr>
          <w:sz w:val="20"/>
          <w:szCs w:val="20"/>
          <w:rtl w:val="0"/>
        </w:rPr>
        <w:t xml:space="preserve">_</w:t>
      </w:r>
      <w:r w:rsidDel="00000000" w:rsidR="00000000" w:rsidRPr="00000000">
        <w:rPr>
          <w:color w:val="000000"/>
          <w:sz w:val="20"/>
          <w:szCs w:val="20"/>
          <w:rtl w:val="0"/>
        </w:rPr>
        <w:t xml:space="preserve">que[m] quicquid boni est in</w:t>
      </w:r>
      <w:r w:rsidDel="00000000" w:rsidR="00000000" w:rsidRPr="00000000">
        <w:rPr>
          <w:sz w:val="20"/>
          <w:szCs w:val="20"/>
          <w:rtl w:val="0"/>
        </w:rPr>
        <w:t xml:space="preserve">_</w:t>
      </w:r>
      <w:r w:rsidDel="00000000" w:rsidR="00000000" w:rsidRPr="00000000">
        <w:rPr>
          <w:color w:val="000000"/>
          <w:sz w:val="20"/>
          <w:szCs w:val="20"/>
          <w:rtl w:val="0"/>
        </w:rPr>
        <w:t xml:space="preserve">ulla       </w:t>
        <w:tab/>
        <w:tab/>
        <w:t xml:space="preserve">15</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10rafqubd7xv" w:id="16"/>
      <w:bookmarkEnd w:id="16"/>
      <w:r w:rsidDel="00000000" w:rsidR="00000000" w:rsidRPr="00000000">
        <w:rPr>
          <w:color w:val="000000"/>
          <w:sz w:val="20"/>
          <w:szCs w:val="20"/>
          <w:rtl w:val="0"/>
        </w:rPr>
        <w:t xml:space="preserve">creatura bonu[m] est. Et h[a]ec sola anima nobilis est si illu[m] amat a quo e[st] quod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e1c0nc7m8gzl" w:id="17"/>
      <w:bookmarkEnd w:id="17"/>
      <w:r w:rsidDel="00000000" w:rsidR="00000000" w:rsidRPr="00000000">
        <w:rPr>
          <w:color w:val="000000"/>
          <w:sz w:val="20"/>
          <w:szCs w:val="20"/>
          <w:rtl w:val="0"/>
        </w:rPr>
        <w:t xml:space="preserve">est, qui illa[m] tale[m] creavit, ut in se sui ipsius imagine[m] </w:t>
      </w:r>
      <w:r w:rsidDel="00000000" w:rsidR="00000000" w:rsidRPr="00000000">
        <w:rPr>
          <w:sz w:val="20"/>
          <w:szCs w:val="20"/>
          <w:rtl w:val="0"/>
        </w:rPr>
        <w:t xml:space="preserve">&amp;_</w:t>
      </w:r>
      <w:r w:rsidDel="00000000" w:rsidR="00000000" w:rsidRPr="00000000">
        <w:rPr>
          <w:color w:val="000000"/>
          <w:sz w:val="20"/>
          <w:szCs w:val="20"/>
          <w:rtl w:val="0"/>
        </w:rPr>
        <w:t xml:space="preserve">similitudine[m] haber&amp;[et]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x0b80uq1k1bl" w:id="18"/>
      <w:bookmarkEnd w:id="18"/>
      <w:r w:rsidDel="00000000" w:rsidR="00000000" w:rsidRPr="00000000">
        <w:rPr>
          <w:color w:val="000000"/>
          <w:sz w:val="20"/>
          <w:szCs w:val="20"/>
          <w:rtl w:val="0"/>
        </w:rPr>
        <w:t xml:space="preserve">i</w:t>
      </w:r>
      <w:r w:rsidDel="00000000" w:rsidR="00000000" w:rsidRPr="00000000">
        <w:rPr>
          <w:sz w:val="20"/>
          <w:szCs w:val="20"/>
          <w:rtl w:val="0"/>
        </w:rPr>
        <w:t xml:space="preserve">n</w:t>
      </w:r>
      <w:r w:rsidDel="00000000" w:rsidR="00000000" w:rsidRPr="00000000">
        <w:rPr>
          <w:color w:val="000000"/>
          <w:sz w:val="20"/>
          <w:szCs w:val="20"/>
          <w:rtl w:val="0"/>
        </w:rPr>
        <w:t xml:space="preserve">p[re]ssa[m], </w:t>
      </w:r>
      <w:r w:rsidDel="00000000" w:rsidR="00000000" w:rsidRPr="00000000">
        <w:rPr>
          <w:sz w:val="20"/>
          <w:szCs w:val="20"/>
          <w:rtl w:val="0"/>
        </w:rPr>
        <w:t xml:space="preserve">&amp;</w:t>
      </w:r>
      <w:r w:rsidDel="00000000" w:rsidR="00000000" w:rsidRPr="00000000">
        <w:rPr>
          <w:color w:val="000000"/>
          <w:sz w:val="20"/>
          <w:szCs w:val="20"/>
          <w:rtl w:val="0"/>
        </w:rPr>
        <w:t xml:space="preserve"> digna </w:t>
      </w:r>
      <w:r w:rsidDel="00000000" w:rsidR="00000000" w:rsidRPr="00000000">
        <w:rPr>
          <w:sz w:val="20"/>
          <w:szCs w:val="20"/>
          <w:rtl w:val="0"/>
        </w:rPr>
        <w:t xml:space="preserve">d</w:t>
      </w:r>
      <w:r w:rsidDel="00000000" w:rsidR="00000000" w:rsidRPr="00000000">
        <w:rPr>
          <w:color w:val="000000"/>
          <w:sz w:val="20"/>
          <w:szCs w:val="20"/>
          <w:rtl w:val="0"/>
        </w:rPr>
        <w:t xml:space="preserve">[e]i ess&amp;[et] habitatione</w:t>
      </w:r>
      <w:r w:rsidDel="00000000" w:rsidR="00000000" w:rsidRPr="00000000">
        <w:rPr>
          <w:sz w:val="20"/>
          <w:szCs w:val="20"/>
          <w:rtl w:val="0"/>
        </w:rPr>
        <w:t xml:space="preserve">;</w:t>
      </w:r>
      <w:r w:rsidDel="00000000" w:rsidR="00000000" w:rsidRPr="00000000">
        <w:rPr>
          <w:color w:val="000000"/>
          <w:sz w:val="20"/>
          <w:szCs w:val="20"/>
          <w:rtl w:val="0"/>
        </w:rPr>
        <w:t xml:space="preserve"> s[e]c[un]d[u]m</w:t>
      </w:r>
      <w:r w:rsidDel="00000000" w:rsidR="00000000" w:rsidRPr="00000000">
        <w:rPr>
          <w:sz w:val="20"/>
          <w:szCs w:val="20"/>
          <w:rtl w:val="0"/>
        </w:rPr>
        <w:t xml:space="preserve">_</w:t>
      </w:r>
      <w:r w:rsidDel="00000000" w:rsidR="00000000" w:rsidRPr="00000000">
        <w:rPr>
          <w:color w:val="000000"/>
          <w:sz w:val="20"/>
          <w:szCs w:val="20"/>
          <w:rtl w:val="0"/>
        </w:rPr>
        <w:t xml:space="preserve">modu[m]</w:t>
      </w:r>
      <w:r w:rsidDel="00000000" w:rsidR="00000000" w:rsidRPr="00000000">
        <w:rPr>
          <w:sz w:val="20"/>
          <w:szCs w:val="20"/>
          <w:rtl w:val="0"/>
        </w:rPr>
        <w:t xml:space="preserve">_</w:t>
      </w:r>
      <w:r w:rsidDel="00000000" w:rsidR="00000000" w:rsidRPr="00000000">
        <w:rPr>
          <w:color w:val="000000"/>
          <w:sz w:val="20"/>
          <w:szCs w:val="20"/>
          <w:rtl w:val="0"/>
        </w:rPr>
        <w:t xml:space="preserve">que[m] qu[a]elib&amp;[</w:t>
      </w:r>
      <w:r w:rsidDel="00000000" w:rsidR="00000000" w:rsidRPr="00000000">
        <w:rPr>
          <w:sz w:val="20"/>
          <w:szCs w:val="20"/>
          <w:rtl w:val="0"/>
        </w:rPr>
        <w:t xml:space="preserve">e</w:t>
      </w:r>
      <w:r w:rsidDel="00000000" w:rsidR="00000000" w:rsidRPr="00000000">
        <w:rPr>
          <w:color w:val="000000"/>
          <w:sz w:val="20"/>
          <w:szCs w:val="20"/>
          <w:rtl w:val="0"/>
        </w:rPr>
        <w:t xml:space="preserve">t]</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creatura in se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ic1s1l1rdfqz" w:id="19"/>
      <w:bookmarkEnd w:id="19"/>
      <w:r w:rsidDel="00000000" w:rsidR="00000000" w:rsidRPr="00000000">
        <w:rPr>
          <w:color w:val="000000"/>
          <w:sz w:val="20"/>
          <w:szCs w:val="20"/>
          <w:rtl w:val="0"/>
        </w:rPr>
        <w:t xml:space="preserve">creatore[m] habere possit; sic ordinata ut id quod sibi excellenti[us] est, id est D[eu]s,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xas48hlabp5n" w:id="20"/>
      <w:bookmarkEnd w:id="20"/>
      <w:r w:rsidDel="00000000" w:rsidR="00000000" w:rsidRPr="00000000">
        <w:rPr>
          <w:color w:val="000000"/>
          <w:sz w:val="20"/>
          <w:szCs w:val="20"/>
          <w:rtl w:val="0"/>
        </w:rPr>
        <w:t xml:space="preserve">tota amar&amp;[et] intentione. </w:t>
      </w:r>
      <w:r w:rsidDel="00000000" w:rsidR="00000000" w:rsidRPr="00000000">
        <w:rPr>
          <w:sz w:val="20"/>
          <w:szCs w:val="20"/>
          <w:rtl w:val="0"/>
        </w:rPr>
        <w:t xml:space="preserve">E</w:t>
      </w:r>
      <w:r w:rsidDel="00000000" w:rsidR="00000000" w:rsidRPr="00000000">
        <w:rPr>
          <w:color w:val="000000"/>
          <w:sz w:val="20"/>
          <w:szCs w:val="20"/>
          <w:rtl w:val="0"/>
        </w:rPr>
        <w:t xml:space="preserve">t id quod sibi inferi[us]</w:t>
      </w:r>
      <w:r w:rsidDel="00000000" w:rsidR="00000000" w:rsidRPr="00000000">
        <w:rPr>
          <w:sz w:val="20"/>
          <w:szCs w:val="20"/>
          <w:rtl w:val="0"/>
        </w:rPr>
        <w:t xml:space="preserve">_</w:t>
      </w:r>
      <w:r w:rsidDel="00000000" w:rsidR="00000000" w:rsidRPr="00000000">
        <w:rPr>
          <w:color w:val="000000"/>
          <w:sz w:val="20"/>
          <w:szCs w:val="20"/>
          <w:rtl w:val="0"/>
        </w:rPr>
        <w:t xml:space="preserve">est, id est carne[m], toto reger&amp;[et] </w:t>
        <w:tab/>
        <w:tab/>
        <w:tab/>
        <w:t xml:space="preserve">20</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pxj93ik1rz7" w:id="21"/>
      <w:bookmarkEnd w:id="21"/>
      <w:r w:rsidDel="00000000" w:rsidR="00000000" w:rsidRPr="00000000">
        <w:rPr>
          <w:color w:val="000000"/>
          <w:sz w:val="20"/>
          <w:szCs w:val="20"/>
          <w:rtl w:val="0"/>
        </w:rPr>
        <w:t xml:space="preserve">studio. Proinde igit[ur] quia</w:t>
      </w:r>
      <w:r w:rsidDel="00000000" w:rsidR="00000000" w:rsidRPr="00000000">
        <w:rPr>
          <w:sz w:val="20"/>
          <w:szCs w:val="20"/>
          <w:rtl w:val="0"/>
        </w:rPr>
        <w:t xml:space="preserve">_</w:t>
      </w:r>
      <w:r w:rsidDel="00000000" w:rsidR="00000000" w:rsidRPr="00000000">
        <w:rPr>
          <w:color w:val="000000"/>
          <w:sz w:val="20"/>
          <w:szCs w:val="20"/>
          <w:rtl w:val="0"/>
        </w:rPr>
        <w:t xml:space="preserve">melior pars est hominis anima, dec&amp;[et]</w:t>
      </w:r>
      <w:r w:rsidDel="00000000" w:rsidR="00000000" w:rsidRPr="00000000">
        <w:rPr>
          <w:sz w:val="20"/>
          <w:szCs w:val="20"/>
          <w:rtl w:val="0"/>
        </w:rPr>
        <w:t xml:space="preserve">_</w:t>
      </w:r>
      <w:r w:rsidDel="00000000" w:rsidR="00000000" w:rsidRPr="00000000">
        <w:rPr>
          <w:color w:val="000000"/>
          <w:sz w:val="20"/>
          <w:szCs w:val="20"/>
          <w:rtl w:val="0"/>
        </w:rPr>
        <w:t xml:space="preserve">ea[m] dominam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vswl51e098u4" w:id="22"/>
      <w:bookmarkEnd w:id="22"/>
      <w:r w:rsidDel="00000000" w:rsidR="00000000" w:rsidRPr="00000000">
        <w:rPr>
          <w:color w:val="000000"/>
          <w:sz w:val="20"/>
          <w:szCs w:val="20"/>
          <w:rtl w:val="0"/>
        </w:rPr>
        <w:t xml:space="preserve">esse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t quasi de sede regalis culminis imp[er]are, quid p[er]</w:t>
      </w:r>
      <w:r w:rsidDel="00000000" w:rsidR="00000000" w:rsidRPr="00000000">
        <w:rPr>
          <w:sz w:val="20"/>
          <w:szCs w:val="20"/>
          <w:rtl w:val="0"/>
        </w:rPr>
        <w:t xml:space="preserve">_</w:t>
      </w:r>
      <w:r w:rsidDel="00000000" w:rsidR="00000000" w:rsidRPr="00000000">
        <w:rPr>
          <w:color w:val="000000"/>
          <w:sz w:val="20"/>
          <w:szCs w:val="20"/>
          <w:rtl w:val="0"/>
        </w:rPr>
        <w:t xml:space="preserve">qu[a]e, vel quando, vel ubi,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hmrb249473dw" w:id="23"/>
      <w:bookmarkEnd w:id="23"/>
      <w:r w:rsidDel="00000000" w:rsidR="00000000" w:rsidRPr="00000000">
        <w:rPr>
          <w:color w:val="000000"/>
          <w:sz w:val="20"/>
          <w:szCs w:val="20"/>
          <w:rtl w:val="0"/>
        </w:rPr>
        <w:t xml:space="preserve">vel quomodo faciat membra, </w:t>
      </w:r>
      <w:r w:rsidDel="00000000" w:rsidR="00000000" w:rsidRPr="00000000">
        <w:rPr>
          <w:sz w:val="20"/>
          <w:szCs w:val="20"/>
          <w:rtl w:val="0"/>
        </w:rPr>
        <w:t xml:space="preserve">&amp;</w:t>
      </w:r>
      <w:r w:rsidDel="00000000" w:rsidR="00000000" w:rsidRPr="00000000">
        <w:rPr>
          <w:color w:val="000000"/>
          <w:sz w:val="20"/>
          <w:szCs w:val="20"/>
          <w:rtl w:val="0"/>
        </w:rPr>
        <w:t xml:space="preserve"> considerare diligent[er] quid cui membro</w:t>
      </w:r>
      <w:r w:rsidDel="00000000" w:rsidR="00000000" w:rsidRPr="00000000">
        <w:rPr>
          <w:sz w:val="20"/>
          <w:szCs w:val="20"/>
          <w:rtl w:val="0"/>
        </w:rPr>
        <w:t xml:space="preserve">_</w:t>
      </w:r>
      <w:r w:rsidDel="00000000" w:rsidR="00000000" w:rsidRPr="00000000">
        <w:rPr>
          <w:color w:val="000000"/>
          <w:sz w:val="20"/>
          <w:szCs w:val="20"/>
          <w:rtl w:val="0"/>
        </w:rPr>
        <w:t xml:space="preserve">imp[er]&amp;[et]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ki7kvunuoktl" w:id="24"/>
      <w:bookmarkEnd w:id="24"/>
      <w:r w:rsidDel="00000000" w:rsidR="00000000" w:rsidRPr="00000000">
        <w:rPr>
          <w:color w:val="000000"/>
          <w:sz w:val="20"/>
          <w:szCs w:val="20"/>
          <w:rtl w:val="0"/>
        </w:rPr>
        <w:t xml:space="preserve">faciendu[m], quid cuiq[ue] consentiat in desiderio su[a]e natur[a]e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t h[a]ec omnia ratio-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25e5vmlof6gc" w:id="25"/>
      <w:bookmarkEnd w:id="25"/>
      <w:r w:rsidDel="00000000" w:rsidR="00000000" w:rsidRPr="00000000">
        <w:rPr>
          <w:color w:val="000000"/>
          <w:sz w:val="20"/>
          <w:szCs w:val="20"/>
          <w:rtl w:val="0"/>
        </w:rPr>
        <w:t xml:space="preserve">nabili mentis intuitu oport&amp;[et] ea[m] discernere ne</w:t>
      </w:r>
      <w:r w:rsidDel="00000000" w:rsidR="00000000" w:rsidRPr="00000000">
        <w:rPr>
          <w:sz w:val="20"/>
          <w:szCs w:val="20"/>
          <w:rtl w:val="0"/>
        </w:rPr>
        <w:t xml:space="preserve">_</w:t>
      </w:r>
      <w:r w:rsidDel="00000000" w:rsidR="00000000" w:rsidRPr="00000000">
        <w:rPr>
          <w:color w:val="000000"/>
          <w:sz w:val="20"/>
          <w:szCs w:val="20"/>
          <w:rtl w:val="0"/>
        </w:rPr>
        <w:t xml:space="preserve">quid indecens fiat in officio su[a]e </w:t>
        <w:tab/>
      </w:r>
      <w:r w:rsidDel="00000000" w:rsidR="00000000" w:rsidRPr="00000000">
        <w:rPr>
          <w:sz w:val="20"/>
          <w:szCs w:val="20"/>
          <w:rtl w:val="0"/>
        </w:rPr>
        <w:t xml:space="preserve"> </w:t>
        <w:tab/>
        <w:tab/>
        <w:t xml:space="preserve">25</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5s83d1jqmdw4" w:id="26"/>
      <w:bookmarkEnd w:id="26"/>
      <w:r w:rsidDel="00000000" w:rsidR="00000000" w:rsidRPr="00000000">
        <w:rPr>
          <w:color w:val="000000"/>
          <w:sz w:val="20"/>
          <w:szCs w:val="20"/>
          <w:rtl w:val="0"/>
        </w:rPr>
        <w:t xml:space="preserve">carnis alicubi. Triplex e[st] eni[m] anim[a]e ut philosophi volunt natura. Est inea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jth178ewh37d" w:id="27"/>
      <w:bookmarkEnd w:id="27"/>
      <w:r w:rsidDel="00000000" w:rsidR="00000000" w:rsidRPr="00000000">
        <w:rPr>
          <w:color w:val="000000"/>
          <w:sz w:val="20"/>
          <w:szCs w:val="20"/>
          <w:rtl w:val="0"/>
        </w:rPr>
        <w:t xml:space="preserve">qu[a]eda[m] pars concupiscibilis, alia</w:t>
      </w:r>
      <w:r w:rsidDel="00000000" w:rsidR="00000000" w:rsidRPr="00000000">
        <w:rPr>
          <w:sz w:val="20"/>
          <w:szCs w:val="20"/>
          <w:rtl w:val="0"/>
        </w:rPr>
        <w:t xml:space="preserve">_</w:t>
      </w:r>
      <w:r w:rsidDel="00000000" w:rsidR="00000000" w:rsidRPr="00000000">
        <w:rPr>
          <w:color w:val="000000"/>
          <w:sz w:val="20"/>
          <w:szCs w:val="20"/>
          <w:rtl w:val="0"/>
        </w:rPr>
        <w:t xml:space="preserve">rationabilis ter</w:t>
      </w:r>
      <w:r w:rsidDel="00000000" w:rsidR="00000000" w:rsidRPr="00000000">
        <w:rPr>
          <w:sz w:val="20"/>
          <w:szCs w:val="20"/>
          <w:rtl w:val="0"/>
        </w:rPr>
        <w:t xml:space="preserve">c</w:t>
      </w:r>
      <w:r w:rsidDel="00000000" w:rsidR="00000000" w:rsidRPr="00000000">
        <w:rPr>
          <w:color w:val="000000"/>
          <w:sz w:val="20"/>
          <w:szCs w:val="20"/>
          <w:rtl w:val="0"/>
        </w:rPr>
        <w:t xml:space="preserve">ia irascibilis. Dua</w:t>
      </w:r>
      <w:r w:rsidDel="00000000" w:rsidR="00000000" w:rsidRPr="00000000">
        <w:rPr>
          <w:sz w:val="20"/>
          <w:szCs w:val="20"/>
          <w:rtl w:val="0"/>
        </w:rPr>
        <w:t xml:space="preserve">s</w:t>
      </w:r>
      <w:r w:rsidDel="00000000" w:rsidR="00000000" w:rsidRPr="00000000">
        <w:rPr>
          <w:color w:val="000000"/>
          <w:sz w:val="20"/>
          <w:szCs w:val="20"/>
          <w:rtl w:val="0"/>
        </w:rPr>
        <w:t xml:space="preserve"> eni[m] habent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dtaeh16913gc" w:id="28"/>
      <w:bookmarkEnd w:id="28"/>
      <w:r w:rsidDel="00000000" w:rsidR="00000000" w:rsidRPr="00000000">
        <w:rPr>
          <w:color w:val="000000"/>
          <w:sz w:val="20"/>
          <w:szCs w:val="20"/>
          <w:rtl w:val="0"/>
        </w:rPr>
        <w:t xml:space="preserve">haru[m] partes nobiscu[m] besti[a]e </w:t>
      </w:r>
      <w:r w:rsidDel="00000000" w:rsidR="00000000" w:rsidRPr="00000000">
        <w:rPr>
          <w:sz w:val="20"/>
          <w:szCs w:val="20"/>
          <w:rtl w:val="0"/>
        </w:rPr>
        <w:t xml:space="preserve">&amp;_</w:t>
      </w:r>
      <w:r w:rsidDel="00000000" w:rsidR="00000000" w:rsidRPr="00000000">
        <w:rPr>
          <w:color w:val="000000"/>
          <w:sz w:val="20"/>
          <w:szCs w:val="20"/>
          <w:rtl w:val="0"/>
        </w:rPr>
        <w:t xml:space="preserve">animalia communes, id est concupisc</w:t>
      </w:r>
      <w:r w:rsidDel="00000000" w:rsidR="00000000" w:rsidRPr="00000000">
        <w:rPr>
          <w:sz w:val="20"/>
          <w:szCs w:val="20"/>
          <w:rtl w:val="0"/>
        </w:rPr>
        <w:t xml:space="preserve">e</w:t>
      </w:r>
      <w:r w:rsidDel="00000000" w:rsidR="00000000" w:rsidRPr="00000000">
        <w:rPr>
          <w:color w:val="000000"/>
          <w:sz w:val="20"/>
          <w:szCs w:val="20"/>
          <w:rtl w:val="0"/>
        </w:rPr>
        <w:t xml:space="preserve">ntia[m] </w:t>
      </w:r>
      <w:r w:rsidDel="00000000" w:rsidR="00000000" w:rsidRPr="00000000">
        <w:rPr>
          <w:sz w:val="20"/>
          <w:szCs w:val="20"/>
          <w:rtl w:val="0"/>
        </w:rPr>
        <w:t xml:space="preserve">&amp;_</w:t>
      </w:r>
      <w:r w:rsidDel="00000000" w:rsidR="00000000" w:rsidRPr="00000000">
        <w:rPr>
          <w:color w:val="000000"/>
          <w:sz w:val="20"/>
          <w:szCs w:val="20"/>
          <w:rtl w:val="0"/>
        </w:rPr>
        <w:t xml:space="preserve">ira[m].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ikx5byu6zvn" w:id="29"/>
      <w:bookmarkEnd w:id="29"/>
      <w:r w:rsidDel="00000000" w:rsidR="00000000" w:rsidRPr="00000000">
        <w:rPr>
          <w:color w:val="000000"/>
          <w:sz w:val="20"/>
          <w:szCs w:val="20"/>
          <w:rtl w:val="0"/>
        </w:rPr>
        <w:t xml:space="preserve">Homo solus inter mortales ratione vig&amp;[et], consilio val&amp;[et], intellegentia ante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hq3jr5ibejq8" w:id="30"/>
      <w:bookmarkEnd w:id="30"/>
      <w:r w:rsidDel="00000000" w:rsidR="00000000" w:rsidRPr="00000000">
        <w:rPr>
          <w:color w:val="000000"/>
          <w:sz w:val="20"/>
          <w:szCs w:val="20"/>
          <w:rtl w:val="0"/>
        </w:rPr>
        <w:t xml:space="preserve">cellit. Sed his duob[us]</w:t>
      </w:r>
      <w:r w:rsidDel="00000000" w:rsidR="00000000" w:rsidRPr="00000000">
        <w:rPr>
          <w:sz w:val="20"/>
          <w:szCs w:val="20"/>
          <w:rtl w:val="0"/>
        </w:rPr>
        <w:t xml:space="preserve">,</w:t>
      </w:r>
      <w:r w:rsidDel="00000000" w:rsidR="00000000" w:rsidRPr="00000000">
        <w:rPr>
          <w:color w:val="000000"/>
          <w:sz w:val="20"/>
          <w:szCs w:val="20"/>
          <w:rtl w:val="0"/>
        </w:rPr>
        <w:t xml:space="preserve"> id est conpiscentia </w:t>
      </w:r>
      <w:r w:rsidDel="00000000" w:rsidR="00000000" w:rsidRPr="00000000">
        <w:rPr>
          <w:sz w:val="20"/>
          <w:szCs w:val="20"/>
          <w:rtl w:val="0"/>
        </w:rPr>
        <w:t xml:space="preserve">&amp;</w:t>
      </w:r>
      <w:r w:rsidDel="00000000" w:rsidR="00000000" w:rsidRPr="00000000">
        <w:rPr>
          <w:color w:val="000000"/>
          <w:sz w:val="20"/>
          <w:szCs w:val="20"/>
          <w:rtl w:val="0"/>
        </w:rPr>
        <w:t xml:space="preserve"> ira</w:t>
      </w:r>
      <w:r w:rsidDel="00000000" w:rsidR="00000000" w:rsidRPr="00000000">
        <w:rPr>
          <w:sz w:val="20"/>
          <w:szCs w:val="20"/>
          <w:rtl w:val="0"/>
        </w:rPr>
        <w:t xml:space="preserve">,</w:t>
      </w:r>
      <w:r w:rsidDel="00000000" w:rsidR="00000000" w:rsidRPr="00000000">
        <w:rPr>
          <w:color w:val="000000"/>
          <w:sz w:val="20"/>
          <w:szCs w:val="20"/>
          <w:rtl w:val="0"/>
        </w:rPr>
        <w:t xml:space="preserve"> ratio qu[a]e mentis p[ro]pria est   </w:t>
        <w:tab/>
        <w:tab/>
        <w:tab/>
      </w:r>
      <w:r w:rsidDel="00000000" w:rsidR="00000000" w:rsidRPr="00000000">
        <w:rPr>
          <w:sz w:val="20"/>
          <w:szCs w:val="20"/>
          <w:rtl w:val="0"/>
        </w:rPr>
        <w:t xml:space="preserve">30</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f8aq8llwa1a8" w:id="31"/>
      <w:bookmarkEnd w:id="31"/>
      <w:r w:rsidDel="00000000" w:rsidR="00000000" w:rsidRPr="00000000">
        <w:rPr>
          <w:color w:val="000000"/>
          <w:sz w:val="20"/>
          <w:szCs w:val="20"/>
          <w:rtl w:val="0"/>
        </w:rPr>
        <w:t xml:space="preserve">imp[er]are de</w:t>
      </w:r>
      <w:r w:rsidDel="00000000" w:rsidR="00000000" w:rsidRPr="00000000">
        <w:rPr>
          <w:sz w:val="20"/>
          <w:szCs w:val="20"/>
          <w:rtl w:val="0"/>
        </w:rPr>
        <w:t xml:space="preserve">b&amp;[et]</w:t>
      </w:r>
      <w:r w:rsidDel="00000000" w:rsidR="00000000" w:rsidRPr="00000000">
        <w:rPr>
          <w:color w:val="000000"/>
          <w:sz w:val="20"/>
          <w:szCs w:val="20"/>
          <w:rtl w:val="0"/>
        </w:rPr>
        <w:t xml:space="preserve">. Cui[us] excellentiores virtutes quattuor e[ss]e manifestu[m] est; id est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75y2644dan64" w:id="32"/>
      <w:bookmarkEnd w:id="32"/>
      <w:r w:rsidDel="00000000" w:rsidR="00000000" w:rsidRPr="00000000">
        <w:rPr>
          <w:color w:val="000000"/>
          <w:sz w:val="20"/>
          <w:szCs w:val="20"/>
          <w:rtl w:val="0"/>
        </w:rPr>
        <w:t xml:space="preserve">prudentia qua agenda vel non agenda discernit. </w:t>
      </w:r>
      <w:r w:rsidDel="00000000" w:rsidR="00000000" w:rsidRPr="00000000">
        <w:rPr>
          <w:sz w:val="20"/>
          <w:szCs w:val="20"/>
          <w:rtl w:val="0"/>
        </w:rPr>
        <w:t xml:space="preserve">E</w:t>
      </w:r>
      <w:r w:rsidDel="00000000" w:rsidR="00000000" w:rsidRPr="00000000">
        <w:rPr>
          <w:color w:val="000000"/>
          <w:sz w:val="20"/>
          <w:szCs w:val="20"/>
          <w:rtl w:val="0"/>
        </w:rPr>
        <w:t xml:space="preserve">t iustitia qua D[eu]s colitur </w:t>
      </w:r>
      <w:r w:rsidDel="00000000" w:rsidR="00000000" w:rsidRPr="00000000">
        <w:rPr>
          <w:sz w:val="20"/>
          <w:szCs w:val="20"/>
          <w:rtl w:val="0"/>
        </w:rPr>
        <w:t xml:space="preserve">&amp;</w:t>
      </w:r>
      <w:r w:rsidDel="00000000" w:rsidR="00000000" w:rsidRPr="00000000">
        <w:rPr>
          <w:color w:val="000000"/>
          <w:sz w:val="20"/>
          <w:szCs w:val="20"/>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u5ij6p564a52" w:id="33"/>
      <w:bookmarkEnd w:id="33"/>
      <w:r w:rsidDel="00000000" w:rsidR="00000000" w:rsidRPr="00000000">
        <w:rPr>
          <w:color w:val="000000"/>
          <w:sz w:val="20"/>
          <w:szCs w:val="20"/>
          <w:rtl w:val="0"/>
        </w:rPr>
        <w:t xml:space="preserve">amatur, </w:t>
      </w:r>
      <w:r w:rsidDel="00000000" w:rsidR="00000000" w:rsidRPr="00000000">
        <w:rPr>
          <w:sz w:val="20"/>
          <w:szCs w:val="20"/>
          <w:rtl w:val="0"/>
        </w:rPr>
        <w:t xml:space="preserve">&amp;_</w:t>
      </w:r>
      <w:r w:rsidDel="00000000" w:rsidR="00000000" w:rsidRPr="00000000">
        <w:rPr>
          <w:color w:val="000000"/>
          <w:sz w:val="20"/>
          <w:szCs w:val="20"/>
          <w:rtl w:val="0"/>
        </w:rPr>
        <w:t xml:space="preserve">recte vivitur inter consocia</w:t>
      </w:r>
      <w:r w:rsidDel="00000000" w:rsidR="00000000" w:rsidRPr="00000000">
        <w:rPr>
          <w:sz w:val="20"/>
          <w:szCs w:val="20"/>
          <w:rtl w:val="0"/>
        </w:rPr>
        <w:t xml:space="preserve">s</w:t>
      </w:r>
      <w:r w:rsidDel="00000000" w:rsidR="00000000" w:rsidRPr="00000000">
        <w:rPr>
          <w:color w:val="000000"/>
          <w:sz w:val="20"/>
          <w:szCs w:val="20"/>
          <w:rtl w:val="0"/>
        </w:rPr>
        <w:t xml:space="preserve"> anima</w:t>
      </w:r>
      <w:r w:rsidDel="00000000" w:rsidR="00000000" w:rsidRPr="00000000">
        <w:rPr>
          <w:sz w:val="20"/>
          <w:szCs w:val="20"/>
          <w:rtl w:val="0"/>
        </w:rPr>
        <w:t xml:space="preserve">s.</w:t>
      </w:r>
      <w:r w:rsidDel="00000000" w:rsidR="00000000" w:rsidRPr="00000000">
        <w:rPr>
          <w:color w:val="000000"/>
          <w:sz w:val="20"/>
          <w:szCs w:val="20"/>
          <w:rtl w:val="0"/>
        </w:rPr>
        <w:t xml:space="preserve"> </w:t>
      </w:r>
      <w:r w:rsidDel="00000000" w:rsidR="00000000" w:rsidRPr="00000000">
        <w:rPr>
          <w:sz w:val="20"/>
          <w:szCs w:val="20"/>
          <w:rtl w:val="0"/>
        </w:rPr>
        <w:t xml:space="preserve">T</w:t>
      </w:r>
      <w:r w:rsidDel="00000000" w:rsidR="00000000" w:rsidRPr="00000000">
        <w:rPr>
          <w:color w:val="000000"/>
          <w:sz w:val="20"/>
          <w:szCs w:val="20"/>
          <w:rtl w:val="0"/>
        </w:rPr>
        <w:t xml:space="preserve">emperantia qu[a]e concupi</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qmlg6d7y0uag" w:id="34"/>
      <w:bookmarkEnd w:id="34"/>
      <w:r w:rsidDel="00000000" w:rsidR="00000000" w:rsidRPr="00000000">
        <w:rPr>
          <w:color w:val="000000"/>
          <w:sz w:val="20"/>
          <w:szCs w:val="20"/>
          <w:rtl w:val="0"/>
        </w:rPr>
        <w:t xml:space="preserve">scentia[m] vel ira[m] gubernat, ne</w:t>
      </w:r>
      <w:r w:rsidDel="00000000" w:rsidR="00000000" w:rsidRPr="00000000">
        <w:rPr>
          <w:sz w:val="20"/>
          <w:szCs w:val="20"/>
          <w:rtl w:val="0"/>
        </w:rPr>
        <w:t xml:space="preserve">_</w:t>
      </w:r>
      <w:r w:rsidDel="00000000" w:rsidR="00000000" w:rsidRPr="00000000">
        <w:rPr>
          <w:color w:val="000000"/>
          <w:sz w:val="20"/>
          <w:szCs w:val="20"/>
          <w:rtl w:val="0"/>
        </w:rPr>
        <w:t xml:space="preserve">definitos honestatis terminos transgrediant[ur],</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z6f8zrvyubga" w:id="35"/>
      <w:bookmarkEnd w:id="35"/>
      <w:r w:rsidDel="00000000" w:rsidR="00000000" w:rsidRPr="00000000">
        <w:rPr>
          <w:color w:val="000000"/>
          <w:sz w:val="20"/>
          <w:szCs w:val="20"/>
          <w:rtl w:val="0"/>
        </w:rPr>
        <w:t xml:space="preserve">fortitudo qua adversa hui[us] vit[a]e qu[</w:t>
      </w:r>
      <w:r w:rsidDel="00000000" w:rsidR="00000000" w:rsidRPr="00000000">
        <w:rPr>
          <w:sz w:val="20"/>
          <w:szCs w:val="20"/>
          <w:rtl w:val="0"/>
        </w:rPr>
        <w:t xml:space="preserve">a</w:t>
      </w:r>
      <w:r w:rsidDel="00000000" w:rsidR="00000000" w:rsidRPr="00000000">
        <w:rPr>
          <w:color w:val="000000"/>
          <w:sz w:val="20"/>
          <w:szCs w:val="20"/>
          <w:rtl w:val="0"/>
        </w:rPr>
        <w:t xml:space="preserve">]e cu[m]q[ue] contingant constanti animo tolerat.    </w:t>
        <w:tab/>
        <w:tab/>
        <w:t xml:space="preserve">35</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i0dizyk9xaa2" w:id="36"/>
      <w:bookmarkEnd w:id="36"/>
      <w:r w:rsidDel="00000000" w:rsidR="00000000" w:rsidRPr="00000000">
        <w:rPr>
          <w:color w:val="000000"/>
          <w:sz w:val="20"/>
          <w:szCs w:val="20"/>
          <w:rtl w:val="0"/>
        </w:rPr>
        <w:t xml:space="preserve">Et h[a]ec quattuor si caritate p[er]fecta fiunt in</w:t>
      </w:r>
      <w:r w:rsidDel="00000000" w:rsidR="00000000" w:rsidRPr="00000000">
        <w:rPr>
          <w:sz w:val="20"/>
          <w:szCs w:val="20"/>
          <w:rtl w:val="0"/>
        </w:rPr>
        <w:t xml:space="preserve">_</w:t>
      </w:r>
      <w:r w:rsidDel="00000000" w:rsidR="00000000" w:rsidRPr="00000000">
        <w:rPr>
          <w:color w:val="000000"/>
          <w:sz w:val="20"/>
          <w:szCs w:val="20"/>
          <w:rtl w:val="0"/>
        </w:rPr>
        <w:t xml:space="preserve">anima, efficiunt ea[m] D[e]o</w:t>
      </w:r>
      <w:r w:rsidDel="00000000" w:rsidR="00000000" w:rsidRPr="00000000">
        <w:rPr>
          <w:sz w:val="20"/>
          <w:szCs w:val="20"/>
          <w:rtl w:val="0"/>
        </w:rPr>
        <w:t xml:space="preserve">_</w:t>
      </w:r>
      <w:r w:rsidDel="00000000" w:rsidR="00000000" w:rsidRPr="00000000">
        <w:rPr>
          <w:color w:val="000000"/>
          <w:sz w:val="20"/>
          <w:szCs w:val="20"/>
          <w:rtl w:val="0"/>
        </w:rPr>
        <w:t xml:space="preserve">p[ro]xima[m]</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p6f28fn6ggph" w:id="37"/>
      <w:bookmarkEnd w:id="37"/>
      <w:r w:rsidDel="00000000" w:rsidR="00000000" w:rsidRPr="00000000">
        <w:rPr>
          <w:sz w:val="20"/>
          <w:szCs w:val="20"/>
          <w:rtl w:val="0"/>
        </w:rPr>
        <w:t xml:space="preserve">q</w:t>
      </w:r>
      <w:r w:rsidDel="00000000" w:rsidR="00000000" w:rsidRPr="00000000">
        <w:rPr>
          <w:color w:val="000000"/>
          <w:sz w:val="20"/>
          <w:szCs w:val="20"/>
          <w:rtl w:val="0"/>
        </w:rPr>
        <w:t xml:space="preserve">uia nichil aliud est optimu[m] hominis, cui h[a]erere beatissimum sit nisi</w:t>
      </w:r>
      <w:r w:rsidDel="00000000" w:rsidR="00000000" w:rsidRPr="00000000">
        <w:rPr>
          <w:sz w:val="20"/>
          <w:szCs w:val="20"/>
          <w:rtl w:val="0"/>
        </w:rPr>
        <w:t xml:space="preserve">_</w:t>
      </w:r>
      <w:r w:rsidDel="00000000" w:rsidR="00000000" w:rsidRPr="00000000">
        <w:rPr>
          <w:color w:val="000000"/>
          <w:sz w:val="20"/>
          <w:szCs w:val="20"/>
          <w:rtl w:val="0"/>
        </w:rPr>
        <w:t xml:space="preserve">D[eu]s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rzavbhmr76gh" w:id="38"/>
      <w:bookmarkEnd w:id="38"/>
      <w:r w:rsidDel="00000000" w:rsidR="00000000" w:rsidRPr="00000000">
        <w:rPr>
          <w:color w:val="000000"/>
          <w:sz w:val="20"/>
          <w:szCs w:val="20"/>
          <w:rtl w:val="0"/>
        </w:rPr>
        <w:t xml:space="preserve">cui</w:t>
      </w:r>
      <w:r w:rsidDel="00000000" w:rsidR="00000000" w:rsidRPr="00000000">
        <w:rPr>
          <w:sz w:val="20"/>
          <w:szCs w:val="20"/>
          <w:rtl w:val="0"/>
        </w:rPr>
        <w:t xml:space="preserve">_</w:t>
      </w:r>
      <w:r w:rsidDel="00000000" w:rsidR="00000000" w:rsidRPr="00000000">
        <w:rPr>
          <w:color w:val="000000"/>
          <w:sz w:val="20"/>
          <w:szCs w:val="20"/>
          <w:rtl w:val="0"/>
        </w:rPr>
        <w:t xml:space="preserve">h[a]erere certe n[on]</w:t>
      </w:r>
      <w:r w:rsidDel="00000000" w:rsidR="00000000" w:rsidRPr="00000000">
        <w:rPr>
          <w:sz w:val="20"/>
          <w:szCs w:val="20"/>
          <w:rtl w:val="0"/>
        </w:rPr>
        <w:t xml:space="preserve">_</w:t>
      </w:r>
      <w:r w:rsidDel="00000000" w:rsidR="00000000" w:rsidRPr="00000000">
        <w:rPr>
          <w:color w:val="000000"/>
          <w:sz w:val="20"/>
          <w:szCs w:val="20"/>
          <w:rtl w:val="0"/>
        </w:rPr>
        <w:t xml:space="preserve">valem[us], nisi dilectione. Proinde ha</w:t>
      </w:r>
      <w:r w:rsidDel="00000000" w:rsidR="00000000" w:rsidRPr="00000000">
        <w:rPr>
          <w:sz w:val="20"/>
          <w:szCs w:val="20"/>
          <w:rtl w:val="0"/>
        </w:rPr>
        <w:t xml:space="preserve">e</w:t>
      </w:r>
      <w:r w:rsidDel="00000000" w:rsidR="00000000" w:rsidRPr="00000000">
        <w:rPr>
          <w:color w:val="000000"/>
          <w:sz w:val="20"/>
          <w:szCs w:val="20"/>
          <w:rtl w:val="0"/>
        </w:rPr>
        <w:t xml:space="preserve"> quattuour virtutes,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cqds7875i9f4" w:id="39"/>
      <w:bookmarkEnd w:id="39"/>
      <w:r w:rsidDel="00000000" w:rsidR="00000000" w:rsidRPr="00000000">
        <w:rPr>
          <w:color w:val="000000"/>
          <w:sz w:val="20"/>
          <w:szCs w:val="20"/>
          <w:rtl w:val="0"/>
        </w:rPr>
        <w:t xml:space="preserve">uno caritatis diademate ornantur. Qu[a]e est vera sapientia</w:t>
      </w:r>
      <w:r w:rsidDel="00000000" w:rsidR="00000000" w:rsidRPr="00000000">
        <w:rPr>
          <w:sz w:val="20"/>
          <w:szCs w:val="20"/>
          <w:rtl w:val="0"/>
        </w:rPr>
        <w:t xml:space="preserve">_</w:t>
      </w:r>
      <w:r w:rsidDel="00000000" w:rsidR="00000000" w:rsidRPr="00000000">
        <w:rPr>
          <w:color w:val="000000"/>
          <w:sz w:val="20"/>
          <w:szCs w:val="20"/>
          <w:rtl w:val="0"/>
        </w:rPr>
        <w:t xml:space="preserve">nisi D[eu]m intell</w:t>
      </w:r>
      <w:r w:rsidDel="00000000" w:rsidR="00000000" w:rsidRPr="00000000">
        <w:rPr>
          <w:sz w:val="20"/>
          <w:szCs w:val="20"/>
          <w:rtl w:val="0"/>
        </w:rPr>
        <w:t xml:space="preserve">i</w:t>
      </w:r>
      <w:r w:rsidDel="00000000" w:rsidR="00000000" w:rsidRPr="00000000">
        <w:rPr>
          <w:color w:val="000000"/>
          <w:sz w:val="20"/>
          <w:szCs w:val="20"/>
          <w:rtl w:val="0"/>
        </w:rPr>
        <w:t xml:space="preserve">gere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xo72n9ruw8u1" w:id="40"/>
      <w:bookmarkEnd w:id="40"/>
      <w:r w:rsidDel="00000000" w:rsidR="00000000" w:rsidRPr="00000000">
        <w:rPr>
          <w:color w:val="000000"/>
          <w:sz w:val="20"/>
          <w:szCs w:val="20"/>
          <w:rtl w:val="0"/>
        </w:rPr>
        <w:t xml:space="preserve">amandu[m]? Qu[a]e iustitia, nisi eu[m] colere a quo est, </w:t>
      </w:r>
      <w:r w:rsidDel="00000000" w:rsidR="00000000" w:rsidRPr="00000000">
        <w:rPr>
          <w:sz w:val="20"/>
          <w:szCs w:val="20"/>
          <w:rtl w:val="0"/>
        </w:rPr>
        <w:t xml:space="preserve">&amp;_</w:t>
      </w:r>
      <w:r w:rsidDel="00000000" w:rsidR="00000000" w:rsidRPr="00000000">
        <w:rPr>
          <w:color w:val="000000"/>
          <w:sz w:val="20"/>
          <w:szCs w:val="20"/>
          <w:rtl w:val="0"/>
        </w:rPr>
        <w:t xml:space="preserve">quicquid hab</w:t>
      </w:r>
      <w:r w:rsidDel="00000000" w:rsidR="00000000" w:rsidRPr="00000000">
        <w:rPr>
          <w:sz w:val="20"/>
          <w:szCs w:val="20"/>
          <w:rtl w:val="0"/>
        </w:rPr>
        <w:t xml:space="preserve">&amp;[et]</w:t>
      </w:r>
      <w:r w:rsidDel="00000000" w:rsidR="00000000" w:rsidRPr="00000000">
        <w:rPr>
          <w:color w:val="000000"/>
          <w:sz w:val="20"/>
          <w:szCs w:val="20"/>
          <w:rtl w:val="0"/>
        </w:rPr>
        <w:t xml:space="preserve"> boni</w:t>
      </w:r>
      <w:r w:rsidDel="00000000" w:rsidR="00000000" w:rsidRPr="00000000">
        <w:rPr>
          <w:sz w:val="20"/>
          <w:szCs w:val="20"/>
          <w:rtl w:val="0"/>
        </w:rPr>
        <w:t xml:space="preserve"> </w:t>
      </w:r>
      <w:r w:rsidDel="00000000" w:rsidR="00000000" w:rsidRPr="00000000">
        <w:rPr>
          <w:color w:val="000000"/>
          <w:sz w:val="20"/>
          <w:szCs w:val="20"/>
          <w:rtl w:val="0"/>
        </w:rPr>
        <w:t xml:space="preserve">ab</w:t>
      </w:r>
      <w:r w:rsidDel="00000000" w:rsidR="00000000" w:rsidRPr="00000000">
        <w:rPr>
          <w:sz w:val="20"/>
          <w:szCs w:val="20"/>
          <w:rtl w:val="0"/>
        </w:rPr>
        <w:t xml:space="preserve">_</w:t>
      </w:r>
      <w:r w:rsidDel="00000000" w:rsidR="00000000" w:rsidRPr="00000000">
        <w:rPr>
          <w:color w:val="000000"/>
          <w:sz w:val="20"/>
          <w:szCs w:val="20"/>
          <w:rtl w:val="0"/>
        </w:rPr>
        <w:t xml:space="preserve">eo</w:t>
      </w:r>
      <w:r w:rsidDel="00000000" w:rsidR="00000000" w:rsidRPr="00000000">
        <w:rPr>
          <w:sz w:val="20"/>
          <w:szCs w:val="20"/>
          <w:rtl w:val="0"/>
        </w:rPr>
        <w:t xml:space="preserve">_</w:t>
      </w:r>
      <w:r w:rsidDel="00000000" w:rsidR="00000000" w:rsidRPr="00000000">
        <w:rPr>
          <w:color w:val="000000"/>
          <w:sz w:val="20"/>
          <w:szCs w:val="20"/>
          <w:rtl w:val="0"/>
        </w:rPr>
        <w:t xml:space="preserve">hab&amp;[et]? </w:t>
        <w:tab/>
      </w:r>
      <w:r w:rsidDel="00000000" w:rsidR="00000000" w:rsidRPr="00000000">
        <w:rPr>
          <w:sz w:val="20"/>
          <w:szCs w:val="20"/>
          <w:rtl w:val="0"/>
        </w:rPr>
        <w:t xml:space="preserve">40</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mp7mjo1a806d" w:id="41"/>
      <w:bookmarkEnd w:id="41"/>
      <w:r w:rsidDel="00000000" w:rsidR="00000000" w:rsidRPr="00000000">
        <w:rPr>
          <w:color w:val="000000"/>
          <w:sz w:val="20"/>
          <w:szCs w:val="20"/>
          <w:rtl w:val="0"/>
        </w:rPr>
        <w:t xml:space="preserve">Quid te[m]p[er]antia nisi integru[m] se p[rae]beat in</w:t>
      </w:r>
      <w:r w:rsidDel="00000000" w:rsidR="00000000" w:rsidRPr="00000000">
        <w:rPr>
          <w:sz w:val="20"/>
          <w:szCs w:val="20"/>
          <w:rtl w:val="0"/>
        </w:rPr>
        <w:t xml:space="preserve">_</w:t>
      </w:r>
      <w:r w:rsidDel="00000000" w:rsidR="00000000" w:rsidRPr="00000000">
        <w:rPr>
          <w:color w:val="000000"/>
          <w:sz w:val="20"/>
          <w:szCs w:val="20"/>
          <w:rtl w:val="0"/>
        </w:rPr>
        <w:t xml:space="preserve">p[er]fectione vit[a]e </w:t>
      </w:r>
      <w:r w:rsidDel="00000000" w:rsidR="00000000" w:rsidRPr="00000000">
        <w:rPr>
          <w:sz w:val="20"/>
          <w:szCs w:val="20"/>
          <w:rtl w:val="0"/>
        </w:rPr>
        <w:t xml:space="preserve">ei </w:t>
      </w:r>
      <w:r w:rsidDel="00000000" w:rsidR="00000000" w:rsidRPr="00000000">
        <w:rPr>
          <w:color w:val="000000"/>
          <w:sz w:val="20"/>
          <w:szCs w:val="20"/>
          <w:rtl w:val="0"/>
        </w:rPr>
        <w:t xml:space="preserve">que[m] amat? Quid fortitudo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8b84hbgu8n46" w:id="42"/>
      <w:bookmarkEnd w:id="42"/>
      <w:r w:rsidDel="00000000" w:rsidR="00000000" w:rsidRPr="00000000">
        <w:rPr>
          <w:color w:val="000000"/>
          <w:sz w:val="20"/>
          <w:szCs w:val="20"/>
          <w:rtl w:val="0"/>
        </w:rPr>
        <w:t xml:space="preserve">nisi p[ro] amore D[e]i fortiter omnia tolerare adversa? Si</w:t>
      </w:r>
      <w:r w:rsidDel="00000000" w:rsidR="00000000" w:rsidRPr="00000000">
        <w:rPr>
          <w:sz w:val="20"/>
          <w:szCs w:val="20"/>
          <w:rtl w:val="0"/>
        </w:rPr>
        <w:t xml:space="preserve">_</w:t>
      </w:r>
      <w:r w:rsidDel="00000000" w:rsidR="00000000" w:rsidRPr="00000000">
        <w:rPr>
          <w:color w:val="000000"/>
          <w:sz w:val="20"/>
          <w:szCs w:val="20"/>
          <w:rtl w:val="0"/>
        </w:rPr>
        <w:t xml:space="preserve">enim D[eu]s est su[m]mu[m] hominis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480" w:lineRule="auto"/>
        <w:rPr>
          <w:sz w:val="20"/>
          <w:szCs w:val="20"/>
        </w:rPr>
      </w:pPr>
      <w:bookmarkStart w:colFirst="0" w:colLast="0" w:name="_heading=h.diatycqwj3n" w:id="43"/>
      <w:bookmarkEnd w:id="43"/>
      <w:r w:rsidDel="00000000" w:rsidR="00000000" w:rsidRPr="00000000">
        <w:rPr>
          <w:color w:val="000000"/>
          <w:sz w:val="20"/>
          <w:szCs w:val="20"/>
          <w:rtl w:val="0"/>
        </w:rPr>
        <w:t xml:space="preserve">bonum quod negari non potest</w:t>
      </w:r>
      <w:r w:rsidDel="00000000" w:rsidR="00000000" w:rsidRPr="00000000">
        <w:rPr>
          <w:sz w:val="20"/>
          <w:szCs w:val="20"/>
          <w:rtl w:val="0"/>
        </w:rPr>
        <w:t xml:space="preserve">,</w:t>
      </w:r>
      <w:r w:rsidDel="00000000" w:rsidR="00000000" w:rsidRPr="00000000">
        <w:rPr>
          <w:color w:val="000000"/>
          <w:sz w:val="20"/>
          <w:szCs w:val="20"/>
          <w:rtl w:val="0"/>
        </w:rPr>
        <w:t xml:space="preserve"> sequitur q[uonia]m</w:t>
      </w:r>
      <w:r w:rsidDel="00000000" w:rsidR="00000000" w:rsidRPr="00000000">
        <w:rPr>
          <w:sz w:val="20"/>
          <w:szCs w:val="20"/>
          <w:rtl w:val="0"/>
        </w:rPr>
        <w:t xml:space="preserve">_</w:t>
      </w:r>
      <w:r w:rsidDel="00000000" w:rsidR="00000000" w:rsidRPr="00000000">
        <w:rPr>
          <w:color w:val="000000"/>
          <w:sz w:val="20"/>
          <w:szCs w:val="20"/>
          <w:rtl w:val="0"/>
        </w:rPr>
        <w:t xml:space="preserve">su[m]mu[m]</w:t>
      </w:r>
      <w:r w:rsidDel="00000000" w:rsidR="00000000" w:rsidRPr="00000000">
        <w:rPr>
          <w:sz w:val="20"/>
          <w:szCs w:val="20"/>
          <w:rtl w:val="0"/>
        </w:rPr>
        <w:t xml:space="preserve">_</w:t>
      </w:r>
      <w:r w:rsidDel="00000000" w:rsidR="00000000" w:rsidRPr="00000000">
        <w:rPr>
          <w:color w:val="000000"/>
          <w:sz w:val="20"/>
          <w:szCs w:val="20"/>
          <w:rtl w:val="0"/>
        </w:rPr>
        <w:t xml:space="preserve">bonu[m] app&amp;[et]ere e[st] bene vivere</w:t>
      </w:r>
      <w:r w:rsidDel="00000000" w:rsidR="00000000" w:rsidRPr="00000000">
        <w:rPr>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4opgr9jqg9v7" w:id="44"/>
      <w:bookmarkEnd w:id="44"/>
      <w:r w:rsidDel="00000000" w:rsidR="00000000" w:rsidRPr="00000000">
        <w:rPr>
          <w:color w:val="000000"/>
          <w:sz w:val="20"/>
          <w:szCs w:val="20"/>
          <w:rtl w:val="0"/>
        </w:rPr>
        <w:t xml:space="preserve">ut nihil aliud sit bene vivere, qua[m] toto corde, tota anima, tota mente dili-</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j63pu0c7iadl" w:id="45"/>
      <w:bookmarkEnd w:id="45"/>
      <w:r w:rsidDel="00000000" w:rsidR="00000000" w:rsidRPr="00000000">
        <w:rPr>
          <w:color w:val="000000"/>
          <w:sz w:val="20"/>
          <w:szCs w:val="20"/>
          <w:rtl w:val="0"/>
        </w:rPr>
        <w:t xml:space="preserve">gere D[eu]m a quo existit. Ita tande[m] ordinate vivit q[ui]</w:t>
      </w:r>
      <w:r w:rsidDel="00000000" w:rsidR="00000000" w:rsidRPr="00000000">
        <w:rPr>
          <w:sz w:val="20"/>
          <w:szCs w:val="20"/>
          <w:rtl w:val="0"/>
        </w:rPr>
        <w:t xml:space="preserve">_</w:t>
      </w:r>
      <w:r w:rsidDel="00000000" w:rsidR="00000000" w:rsidRPr="00000000">
        <w:rPr>
          <w:color w:val="000000"/>
          <w:sz w:val="20"/>
          <w:szCs w:val="20"/>
          <w:rtl w:val="0"/>
        </w:rPr>
        <w:t xml:space="preserve">seipsu[m] consid[er]erat, quid</w:t>
      </w:r>
      <w:r w:rsidDel="00000000" w:rsidR="00000000" w:rsidRPr="00000000">
        <w:rPr>
          <w:sz w:val="20"/>
          <w:szCs w:val="20"/>
          <w:rtl w:val="0"/>
        </w:rPr>
        <w:t xml:space="preserve">_</w:t>
      </w:r>
      <w:r w:rsidDel="00000000" w:rsidR="00000000" w:rsidRPr="00000000">
        <w:rPr>
          <w:color w:val="000000"/>
          <w:sz w:val="20"/>
          <w:szCs w:val="20"/>
          <w:rtl w:val="0"/>
        </w:rPr>
        <w:t xml:space="preserve">sit </w:t>
        <w:tab/>
        <w:tab/>
      </w:r>
      <w:r w:rsidDel="00000000" w:rsidR="00000000" w:rsidRPr="00000000">
        <w:rPr>
          <w:sz w:val="20"/>
          <w:szCs w:val="20"/>
          <w:rtl w:val="0"/>
        </w:rPr>
        <w:t xml:space="preserve">45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vsvypke0i5xo" w:id="46"/>
      <w:bookmarkEnd w:id="46"/>
      <w:r w:rsidDel="00000000" w:rsidR="00000000" w:rsidRPr="00000000">
        <w:rPr>
          <w:sz w:val="20"/>
          <w:szCs w:val="20"/>
          <w:rtl w:val="0"/>
        </w:rPr>
        <w:t xml:space="preserve">&amp;_</w:t>
      </w:r>
      <w:r w:rsidDel="00000000" w:rsidR="00000000" w:rsidRPr="00000000">
        <w:rPr>
          <w:color w:val="000000"/>
          <w:sz w:val="20"/>
          <w:szCs w:val="20"/>
          <w:rtl w:val="0"/>
        </w:rPr>
        <w:t xml:space="preserve">quo</w:t>
      </w:r>
      <w:r w:rsidDel="00000000" w:rsidR="00000000" w:rsidRPr="00000000">
        <w:rPr>
          <w:sz w:val="20"/>
          <w:szCs w:val="20"/>
          <w:rtl w:val="0"/>
        </w:rPr>
        <w:t xml:space="preserve">_</w:t>
      </w:r>
      <w:r w:rsidDel="00000000" w:rsidR="00000000" w:rsidRPr="00000000">
        <w:rPr>
          <w:color w:val="000000"/>
          <w:sz w:val="20"/>
          <w:szCs w:val="20"/>
          <w:rtl w:val="0"/>
        </w:rPr>
        <w:t xml:space="preserve">festin</w:t>
      </w:r>
      <w:r w:rsidDel="00000000" w:rsidR="00000000" w:rsidRPr="00000000">
        <w:rPr>
          <w:sz w:val="20"/>
          <w:szCs w:val="20"/>
          <w:rtl w:val="0"/>
        </w:rPr>
        <w:t xml:space="preserve">&amp;[et],</w:t>
      </w:r>
      <w:r w:rsidDel="00000000" w:rsidR="00000000" w:rsidRPr="00000000">
        <w:rPr>
          <w:color w:val="000000"/>
          <w:sz w:val="20"/>
          <w:szCs w:val="20"/>
          <w:rtl w:val="0"/>
        </w:rPr>
        <w:t xml:space="preserve"> si affect[us] animi vel carnales motus p[ro]vida gubernat ratione.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z9hp2nchemb3" w:id="47"/>
      <w:bookmarkEnd w:id="47"/>
      <w:r w:rsidDel="00000000" w:rsidR="00000000" w:rsidRPr="00000000">
        <w:rPr>
          <w:color w:val="000000"/>
          <w:sz w:val="20"/>
          <w:szCs w:val="20"/>
          <w:rtl w:val="0"/>
        </w:rPr>
        <w:t xml:space="preserve">Si</w:t>
      </w:r>
      <w:r w:rsidDel="00000000" w:rsidR="00000000" w:rsidRPr="00000000">
        <w:rPr>
          <w:sz w:val="20"/>
          <w:szCs w:val="20"/>
          <w:rtl w:val="0"/>
        </w:rPr>
        <w:t xml:space="preserve">_</w:t>
      </w:r>
      <w:r w:rsidDel="00000000" w:rsidR="00000000" w:rsidRPr="00000000">
        <w:rPr>
          <w:color w:val="000000"/>
          <w:sz w:val="20"/>
          <w:szCs w:val="20"/>
          <w:rtl w:val="0"/>
        </w:rPr>
        <w:t xml:space="preserve">eni[m] vel </w:t>
      </w:r>
      <w:r w:rsidDel="00000000" w:rsidR="00000000" w:rsidRPr="00000000">
        <w:rPr>
          <w:sz w:val="20"/>
          <w:szCs w:val="20"/>
          <w:rtl w:val="0"/>
        </w:rPr>
        <w:t xml:space="preserve">concupiscentia</w:t>
      </w:r>
      <w:r w:rsidDel="00000000" w:rsidR="00000000" w:rsidRPr="00000000">
        <w:rPr>
          <w:color w:val="000000"/>
          <w:sz w:val="20"/>
          <w:szCs w:val="20"/>
          <w:rtl w:val="0"/>
        </w:rPr>
        <w:t xml:space="preserve"> vel ira ratione[m] vincit, </w:t>
      </w:r>
      <w:r w:rsidDel="00000000" w:rsidR="00000000" w:rsidRPr="00000000">
        <w:rPr>
          <w:sz w:val="20"/>
          <w:szCs w:val="20"/>
          <w:rtl w:val="0"/>
        </w:rPr>
        <w:t xml:space="preserve">&amp;_</w:t>
      </w:r>
      <w:r w:rsidDel="00000000" w:rsidR="00000000" w:rsidRPr="00000000">
        <w:rPr>
          <w:color w:val="000000"/>
          <w:sz w:val="20"/>
          <w:szCs w:val="20"/>
          <w:rtl w:val="0"/>
        </w:rPr>
        <w:t xml:space="preserve">dominatur qu[a]elib&amp;[et]</w:t>
      </w:r>
      <w:r w:rsidDel="00000000" w:rsidR="00000000" w:rsidRPr="00000000">
        <w:rPr>
          <w:sz w:val="20"/>
          <w:szCs w:val="20"/>
          <w:rtl w:val="0"/>
        </w:rPr>
        <w:t xml:space="preserve">_</w:t>
      </w:r>
      <w:r w:rsidDel="00000000" w:rsidR="00000000" w:rsidRPr="00000000">
        <w:rPr>
          <w:color w:val="000000"/>
          <w:sz w:val="20"/>
          <w:szCs w:val="20"/>
          <w:rtl w:val="0"/>
        </w:rPr>
        <w:t xml:space="preserve">illor[um]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4hiybruu4pfl" w:id="48"/>
      <w:bookmarkEnd w:id="48"/>
      <w:r w:rsidDel="00000000" w:rsidR="00000000" w:rsidRPr="00000000">
        <w:rPr>
          <w:color w:val="000000"/>
          <w:sz w:val="20"/>
          <w:szCs w:val="20"/>
          <w:rtl w:val="0"/>
        </w:rPr>
        <w:t xml:space="preserve">in</w:t>
      </w:r>
      <w:r w:rsidDel="00000000" w:rsidR="00000000" w:rsidRPr="00000000">
        <w:rPr>
          <w:sz w:val="20"/>
          <w:szCs w:val="20"/>
          <w:rtl w:val="0"/>
        </w:rPr>
        <w:t xml:space="preserve">_</w:t>
      </w:r>
      <w:r w:rsidDel="00000000" w:rsidR="00000000" w:rsidRPr="00000000">
        <w:rPr>
          <w:color w:val="000000"/>
          <w:sz w:val="20"/>
          <w:szCs w:val="20"/>
          <w:rtl w:val="0"/>
        </w:rPr>
        <w:t xml:space="preserve">anima, ordo</w:t>
      </w:r>
      <w:r w:rsidDel="00000000" w:rsidR="00000000" w:rsidRPr="00000000">
        <w:rPr>
          <w:sz w:val="20"/>
          <w:szCs w:val="20"/>
          <w:rtl w:val="0"/>
        </w:rPr>
        <w:t xml:space="preserve">_</w:t>
      </w:r>
      <w:r w:rsidDel="00000000" w:rsidR="00000000" w:rsidRPr="00000000">
        <w:rPr>
          <w:color w:val="000000"/>
          <w:sz w:val="20"/>
          <w:szCs w:val="20"/>
          <w:rtl w:val="0"/>
        </w:rPr>
        <w:t xml:space="preserve">p[er]versus p[rae]cipitabit consentientem in</w:t>
      </w:r>
      <w:r w:rsidDel="00000000" w:rsidR="00000000" w:rsidRPr="00000000">
        <w:rPr>
          <w:sz w:val="20"/>
          <w:szCs w:val="20"/>
          <w:rtl w:val="0"/>
        </w:rPr>
        <w:t xml:space="preserve">_</w:t>
      </w:r>
      <w:r w:rsidDel="00000000" w:rsidR="00000000" w:rsidRPr="00000000">
        <w:rPr>
          <w:color w:val="000000"/>
          <w:sz w:val="20"/>
          <w:szCs w:val="20"/>
          <w:rtl w:val="0"/>
        </w:rPr>
        <w:t xml:space="preserve">peius, </w:t>
      </w:r>
      <w:r w:rsidDel="00000000" w:rsidR="00000000" w:rsidRPr="00000000">
        <w:rPr>
          <w:sz w:val="20"/>
          <w:szCs w:val="20"/>
          <w:rtl w:val="0"/>
        </w:rPr>
        <w:t xml:space="preserve">&amp;_</w:t>
      </w:r>
      <w:r w:rsidDel="00000000" w:rsidR="00000000" w:rsidRPr="00000000">
        <w:rPr>
          <w:color w:val="000000"/>
          <w:sz w:val="20"/>
          <w:szCs w:val="20"/>
          <w:rtl w:val="0"/>
        </w:rPr>
        <w:t xml:space="preserve">ten&amp;[et] solium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rPr>
          <w:sz w:val="20"/>
          <w:szCs w:val="20"/>
        </w:rPr>
      </w:pPr>
      <w:bookmarkStart w:colFirst="0" w:colLast="0" w:name="_heading=h.phfcfqk6ep4n" w:id="49"/>
      <w:bookmarkEnd w:id="49"/>
      <w:r w:rsidDel="00000000" w:rsidR="00000000" w:rsidRPr="00000000">
        <w:rPr>
          <w:sz w:val="20"/>
          <w:szCs w:val="20"/>
          <w:rtl w:val="0"/>
        </w:rPr>
        <w:t xml:space="preserve">f.53r</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ep5i9h8d64hg" w:id="50"/>
      <w:bookmarkEnd w:id="50"/>
      <w:r w:rsidDel="00000000" w:rsidR="00000000" w:rsidRPr="00000000">
        <w:rPr>
          <w:color w:val="000000"/>
          <w:sz w:val="20"/>
          <w:szCs w:val="20"/>
          <w:rtl w:val="0"/>
        </w:rPr>
        <w:t xml:space="preserve">rationis ira si</w:t>
      </w:r>
      <w:r w:rsidDel="00000000" w:rsidR="00000000" w:rsidRPr="00000000">
        <w:rPr>
          <w:sz w:val="20"/>
          <w:szCs w:val="20"/>
          <w:rtl w:val="0"/>
        </w:rPr>
        <w:t xml:space="preserve">_</w:t>
      </w:r>
      <w:r w:rsidDel="00000000" w:rsidR="00000000" w:rsidRPr="00000000">
        <w:rPr>
          <w:color w:val="000000"/>
          <w:sz w:val="20"/>
          <w:szCs w:val="20"/>
          <w:rtl w:val="0"/>
        </w:rPr>
        <w:t xml:space="preserve">immoderata erit, vel concupiscentia ineffrenata. Ex</w:t>
      </w:r>
      <w:r w:rsidDel="00000000" w:rsidR="00000000" w:rsidRPr="00000000">
        <w:rPr>
          <w:sz w:val="20"/>
          <w:szCs w:val="20"/>
          <w:rtl w:val="0"/>
        </w:rPr>
        <w:t xml:space="preserve">_</w:t>
      </w:r>
      <w:r w:rsidDel="00000000" w:rsidR="00000000" w:rsidRPr="00000000">
        <w:rPr>
          <w:color w:val="000000"/>
          <w:sz w:val="20"/>
          <w:szCs w:val="20"/>
          <w:rtl w:val="0"/>
        </w:rPr>
        <w:t xml:space="preserve">his</w:t>
      </w:r>
      <w:r w:rsidDel="00000000" w:rsidR="00000000" w:rsidRPr="00000000">
        <w:rPr>
          <w:sz w:val="20"/>
          <w:szCs w:val="20"/>
          <w:rtl w:val="0"/>
        </w:rPr>
        <w:t xml:space="preserve">_</w:t>
      </w:r>
      <w:r w:rsidDel="00000000" w:rsidR="00000000" w:rsidRPr="00000000">
        <w:rPr>
          <w:color w:val="000000"/>
          <w:sz w:val="20"/>
          <w:szCs w:val="20"/>
          <w:rtl w:val="0"/>
        </w:rPr>
        <w:t xml:space="preserve">trib[us]</w:t>
      </w:r>
      <w:r w:rsidDel="00000000" w:rsidR="00000000" w:rsidRPr="00000000">
        <w:rPr>
          <w:sz w:val="20"/>
          <w:szCs w:val="20"/>
          <w:rtl w:val="0"/>
        </w:rPr>
        <w:t xml:space="preserve">_</w:t>
      </w:r>
      <w:r w:rsidDel="00000000" w:rsidR="00000000" w:rsidRPr="00000000">
        <w:rPr>
          <w:color w:val="000000"/>
          <w:sz w:val="20"/>
          <w:szCs w:val="20"/>
          <w:rtl w:val="0"/>
        </w:rPr>
        <w:t xml:space="preserve">q[ua]si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awx15wmjy3pq" w:id="51"/>
      <w:bookmarkEnd w:id="51"/>
      <w:r w:rsidDel="00000000" w:rsidR="00000000" w:rsidRPr="00000000">
        <w:rPr>
          <w:color w:val="000000"/>
          <w:sz w:val="20"/>
          <w:szCs w:val="20"/>
          <w:rtl w:val="0"/>
        </w:rPr>
        <w:t xml:space="preserve">radicib[us] si corrupt[a]e erunt omnes p[a]ene pul[l]alant pestes. </w:t>
      </w:r>
      <w:r w:rsidDel="00000000" w:rsidR="00000000" w:rsidRPr="00000000">
        <w:rPr>
          <w:sz w:val="20"/>
          <w:szCs w:val="20"/>
          <w:rtl w:val="0"/>
        </w:rPr>
        <w:t xml:space="preserve">Concupiscentia</w:t>
      </w:r>
      <w:r w:rsidDel="00000000" w:rsidR="00000000" w:rsidRPr="00000000">
        <w:rPr>
          <w:color w:val="000000"/>
          <w:sz w:val="20"/>
          <w:szCs w:val="20"/>
          <w:rtl w:val="0"/>
        </w:rPr>
        <w:t xml:space="preserve"> data </w:t>
        <w:tab/>
        <w:tab/>
        <w:tab/>
      </w:r>
      <w:r w:rsidDel="00000000" w:rsidR="00000000" w:rsidRPr="00000000">
        <w:rPr>
          <w:sz w:val="20"/>
          <w:szCs w:val="20"/>
          <w:rtl w:val="0"/>
        </w:rPr>
        <w:t xml:space="preserve">50</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ah6vlaquul3b" w:id="52"/>
      <w:bookmarkEnd w:id="52"/>
      <w:r w:rsidDel="00000000" w:rsidR="00000000" w:rsidRPr="00000000">
        <w:rPr>
          <w:color w:val="000000"/>
          <w:sz w:val="20"/>
          <w:szCs w:val="20"/>
          <w:rtl w:val="0"/>
        </w:rPr>
        <w:t xml:space="preserve">est homini ad concupiscenda qu[a]e sunt utilia </w:t>
      </w:r>
      <w:r w:rsidDel="00000000" w:rsidR="00000000" w:rsidRPr="00000000">
        <w:rPr>
          <w:sz w:val="20"/>
          <w:szCs w:val="20"/>
          <w:rtl w:val="0"/>
        </w:rPr>
        <w:t xml:space="preserve">&amp;_</w:t>
      </w:r>
      <w:r w:rsidDel="00000000" w:rsidR="00000000" w:rsidRPr="00000000">
        <w:rPr>
          <w:color w:val="000000"/>
          <w:sz w:val="20"/>
          <w:szCs w:val="20"/>
          <w:rtl w:val="0"/>
        </w:rPr>
        <w:t xml:space="preserve">qu[a]e sibi ad</w:t>
      </w:r>
      <w:r w:rsidDel="00000000" w:rsidR="00000000" w:rsidRPr="00000000">
        <w:rPr>
          <w:sz w:val="20"/>
          <w:szCs w:val="20"/>
          <w:rtl w:val="0"/>
        </w:rPr>
        <w:t xml:space="preserve">_</w:t>
      </w:r>
      <w:r w:rsidDel="00000000" w:rsidR="00000000" w:rsidRPr="00000000">
        <w:rPr>
          <w:color w:val="000000"/>
          <w:sz w:val="20"/>
          <w:szCs w:val="20"/>
          <w:rtl w:val="0"/>
        </w:rPr>
        <w:t xml:space="preserve">salute[m] p[ro]ficiant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f8h3g0lbel0t" w:id="53"/>
      <w:bookmarkEnd w:id="53"/>
      <w:r w:rsidDel="00000000" w:rsidR="00000000" w:rsidRPr="00000000">
        <w:rPr>
          <w:color w:val="000000"/>
          <w:sz w:val="20"/>
          <w:szCs w:val="20"/>
          <w:rtl w:val="0"/>
        </w:rPr>
        <w:t xml:space="preserve">sempiterna[m]</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S</w:t>
      </w:r>
      <w:r w:rsidDel="00000000" w:rsidR="00000000" w:rsidRPr="00000000">
        <w:rPr>
          <w:color w:val="000000"/>
          <w:sz w:val="20"/>
          <w:szCs w:val="20"/>
          <w:rtl w:val="0"/>
        </w:rPr>
        <w:t xml:space="preserve">i</w:t>
      </w:r>
      <w:r w:rsidDel="00000000" w:rsidR="00000000" w:rsidRPr="00000000">
        <w:rPr>
          <w:sz w:val="20"/>
          <w:szCs w:val="20"/>
          <w:rtl w:val="0"/>
        </w:rPr>
        <w:t xml:space="preserve">_</w:t>
      </w:r>
      <w:r w:rsidDel="00000000" w:rsidR="00000000" w:rsidRPr="00000000">
        <w:rPr>
          <w:color w:val="000000"/>
          <w:sz w:val="20"/>
          <w:szCs w:val="20"/>
          <w:rtl w:val="0"/>
        </w:rPr>
        <w:t xml:space="preserve">v</w:t>
      </w:r>
      <w:r w:rsidDel="00000000" w:rsidR="00000000" w:rsidRPr="00000000">
        <w:rPr>
          <w:sz w:val="20"/>
          <w:szCs w:val="20"/>
          <w:rtl w:val="0"/>
        </w:rPr>
        <w:t xml:space="preserve">[</w:t>
      </w:r>
      <w:r w:rsidDel="00000000" w:rsidR="00000000" w:rsidRPr="00000000">
        <w:rPr>
          <w:color w:val="000000"/>
          <w:sz w:val="20"/>
          <w:szCs w:val="20"/>
          <w:rtl w:val="0"/>
        </w:rPr>
        <w:t xml:space="preserve">ero] corru[m]pitur nascitur ex</w:t>
      </w:r>
      <w:r w:rsidDel="00000000" w:rsidR="00000000" w:rsidRPr="00000000">
        <w:rPr>
          <w:sz w:val="20"/>
          <w:szCs w:val="20"/>
          <w:rtl w:val="0"/>
        </w:rPr>
        <w:t xml:space="preserve">_</w:t>
      </w:r>
      <w:r w:rsidDel="00000000" w:rsidR="00000000" w:rsidRPr="00000000">
        <w:rPr>
          <w:color w:val="000000"/>
          <w:sz w:val="20"/>
          <w:szCs w:val="20"/>
          <w:rtl w:val="0"/>
        </w:rPr>
        <w:t xml:space="preserve">ea</w:t>
      </w:r>
      <w:r w:rsidDel="00000000" w:rsidR="00000000" w:rsidRPr="00000000">
        <w:rPr>
          <w:sz w:val="20"/>
          <w:szCs w:val="20"/>
          <w:rtl w:val="0"/>
        </w:rPr>
        <w:t xml:space="preserve">_</w:t>
      </w:r>
      <w:r w:rsidDel="00000000" w:rsidR="00000000" w:rsidRPr="00000000">
        <w:rPr>
          <w:color w:val="000000"/>
          <w:sz w:val="20"/>
          <w:szCs w:val="20"/>
          <w:rtl w:val="0"/>
        </w:rPr>
        <w:t xml:space="preserve">gastrimargia fornicatio </w:t>
      </w:r>
      <w:r w:rsidDel="00000000" w:rsidR="00000000" w:rsidRPr="00000000">
        <w:rPr>
          <w:sz w:val="20"/>
          <w:szCs w:val="20"/>
          <w:rtl w:val="0"/>
        </w:rPr>
        <w:t xml:space="preserve">&amp;</w:t>
      </w:r>
      <w:r w:rsidDel="00000000" w:rsidR="00000000" w:rsidRPr="00000000">
        <w:rPr>
          <w:color w:val="000000"/>
          <w:sz w:val="20"/>
          <w:szCs w:val="20"/>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lfha96yckesu" w:id="54"/>
      <w:bookmarkEnd w:id="54"/>
      <w:r w:rsidDel="00000000" w:rsidR="00000000" w:rsidRPr="00000000">
        <w:rPr>
          <w:color w:val="000000"/>
          <w:sz w:val="20"/>
          <w:szCs w:val="20"/>
          <w:rtl w:val="0"/>
        </w:rPr>
        <w:t xml:space="preserve">philarg</w:t>
      </w:r>
      <w:r w:rsidDel="00000000" w:rsidR="00000000" w:rsidRPr="00000000">
        <w:rPr>
          <w:sz w:val="20"/>
          <w:szCs w:val="20"/>
          <w:rtl w:val="0"/>
        </w:rPr>
        <w:t xml:space="preserve">i</w:t>
      </w:r>
      <w:r w:rsidDel="00000000" w:rsidR="00000000" w:rsidRPr="00000000">
        <w:rPr>
          <w:color w:val="000000"/>
          <w:sz w:val="20"/>
          <w:szCs w:val="20"/>
          <w:rtl w:val="0"/>
        </w:rPr>
        <w:t xml:space="preserve">ria. Ira data e[st] ad vitia </w:t>
      </w:r>
      <w:r w:rsidDel="00000000" w:rsidR="00000000" w:rsidRPr="00000000">
        <w:rPr>
          <w:sz w:val="20"/>
          <w:szCs w:val="20"/>
          <w:rtl w:val="0"/>
        </w:rPr>
        <w:t xml:space="preserve">c</w:t>
      </w:r>
      <w:r w:rsidDel="00000000" w:rsidR="00000000" w:rsidRPr="00000000">
        <w:rPr>
          <w:color w:val="000000"/>
          <w:sz w:val="20"/>
          <w:szCs w:val="20"/>
          <w:rtl w:val="0"/>
        </w:rPr>
        <w:t xml:space="preserve">ohibenda, ne impiis, id est peccatis, homo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ypgvdy9uc92l" w:id="55"/>
      <w:bookmarkEnd w:id="55"/>
      <w:r w:rsidDel="00000000" w:rsidR="00000000" w:rsidRPr="00000000">
        <w:rPr>
          <w:color w:val="000000"/>
          <w:sz w:val="20"/>
          <w:szCs w:val="20"/>
          <w:rtl w:val="0"/>
        </w:rPr>
        <w:t xml:space="preserve">serviat dominis. </w:t>
      </w:r>
      <w:r w:rsidDel="00000000" w:rsidR="00000000" w:rsidRPr="00000000">
        <w:rPr>
          <w:sz w:val="20"/>
          <w:szCs w:val="20"/>
          <w:rtl w:val="0"/>
        </w:rPr>
        <w:t xml:space="preserve">Q</w:t>
      </w:r>
      <w:r w:rsidDel="00000000" w:rsidR="00000000" w:rsidRPr="00000000">
        <w:rPr>
          <w:color w:val="000000"/>
          <w:sz w:val="20"/>
          <w:szCs w:val="20"/>
          <w:rtl w:val="0"/>
        </w:rPr>
        <w:t xml:space="preserve">uia iu</w:t>
      </w:r>
      <w:r w:rsidDel="00000000" w:rsidR="00000000" w:rsidRPr="00000000">
        <w:rPr>
          <w:sz w:val="20"/>
          <w:szCs w:val="20"/>
          <w:rtl w:val="0"/>
        </w:rPr>
        <w:t xml:space="preserve">x</w:t>
      </w:r>
      <w:r w:rsidDel="00000000" w:rsidR="00000000" w:rsidRPr="00000000">
        <w:rPr>
          <w:color w:val="000000"/>
          <w:sz w:val="20"/>
          <w:szCs w:val="20"/>
          <w:rtl w:val="0"/>
        </w:rPr>
        <w:t xml:space="preserve">ta </w:t>
      </w:r>
      <w:r w:rsidDel="00000000" w:rsidR="00000000" w:rsidRPr="00000000">
        <w:rPr>
          <w:sz w:val="20"/>
          <w:szCs w:val="20"/>
          <w:rtl w:val="0"/>
        </w:rPr>
        <w:t xml:space="preserve">d</w:t>
      </w:r>
      <w:r w:rsidDel="00000000" w:rsidR="00000000" w:rsidRPr="00000000">
        <w:rPr>
          <w:color w:val="000000"/>
          <w:sz w:val="20"/>
          <w:szCs w:val="20"/>
          <w:rtl w:val="0"/>
        </w:rPr>
        <w:t xml:space="preserve">[omi]ni voce[m]</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q</w:t>
      </w:r>
      <w:r w:rsidDel="00000000" w:rsidR="00000000" w:rsidRPr="00000000">
        <w:rPr>
          <w:color w:val="000000"/>
          <w:sz w:val="20"/>
          <w:szCs w:val="20"/>
          <w:rtl w:val="0"/>
        </w:rPr>
        <w:t xml:space="preserve">[ui]</w:t>
      </w:r>
      <w:r w:rsidDel="00000000" w:rsidR="00000000" w:rsidRPr="00000000">
        <w:rPr>
          <w:sz w:val="20"/>
          <w:szCs w:val="20"/>
          <w:rtl w:val="0"/>
        </w:rPr>
        <w:t xml:space="preserve">_</w:t>
      </w:r>
      <w:r w:rsidDel="00000000" w:rsidR="00000000" w:rsidRPr="00000000">
        <w:rPr>
          <w:color w:val="000000"/>
          <w:sz w:val="20"/>
          <w:szCs w:val="20"/>
          <w:rtl w:val="0"/>
        </w:rPr>
        <w:t xml:space="preserve">facit peccatu[m] servus e[st] peccati</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x</w:t>
      </w:r>
      <w:r w:rsidDel="00000000" w:rsidR="00000000" w:rsidRPr="00000000">
        <w:rPr>
          <w:sz w:val="20"/>
          <w:szCs w:val="20"/>
          <w:rtl w:val="0"/>
        </w:rPr>
        <w:t xml:space="preserve">_</w:t>
      </w:r>
      <w:r w:rsidDel="00000000" w:rsidR="00000000" w:rsidRPr="00000000">
        <w:rPr>
          <w:color w:val="000000"/>
          <w:sz w:val="20"/>
          <w:szCs w:val="20"/>
          <w:rtl w:val="0"/>
        </w:rPr>
        <w:t xml:space="preserve">qua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xy7gfvyaunm7" w:id="56"/>
      <w:bookmarkEnd w:id="56"/>
      <w:r w:rsidDel="00000000" w:rsidR="00000000" w:rsidRPr="00000000">
        <w:rPr>
          <w:color w:val="000000"/>
          <w:sz w:val="20"/>
          <w:szCs w:val="20"/>
          <w:rtl w:val="0"/>
        </w:rPr>
        <w:t xml:space="preserve">corrupta, p[ro]cedit tristitia </w:t>
      </w:r>
      <w:r w:rsidDel="00000000" w:rsidR="00000000" w:rsidRPr="00000000">
        <w:rPr>
          <w:sz w:val="20"/>
          <w:szCs w:val="20"/>
          <w:rtl w:val="0"/>
        </w:rPr>
        <w:t xml:space="preserve">&amp;_</w:t>
      </w:r>
      <w:r w:rsidDel="00000000" w:rsidR="00000000" w:rsidRPr="00000000">
        <w:rPr>
          <w:color w:val="000000"/>
          <w:sz w:val="20"/>
          <w:szCs w:val="20"/>
          <w:rtl w:val="0"/>
        </w:rPr>
        <w:t xml:space="preserve">ac</w:t>
      </w:r>
      <w:r w:rsidDel="00000000" w:rsidR="00000000" w:rsidRPr="00000000">
        <w:rPr>
          <w:sz w:val="20"/>
          <w:szCs w:val="20"/>
          <w:rtl w:val="0"/>
        </w:rPr>
        <w:t xml:space="preserve">i</w:t>
      </w:r>
      <w:r w:rsidDel="00000000" w:rsidR="00000000" w:rsidRPr="00000000">
        <w:rPr>
          <w:color w:val="000000"/>
          <w:sz w:val="20"/>
          <w:szCs w:val="20"/>
          <w:rtl w:val="0"/>
        </w:rPr>
        <w:t xml:space="preserve">dia. Ratio data e[st] ut dixim[us] omne[m] hominis </w:t>
        <w:tab/>
        <w:tab/>
        <w:tab/>
        <w:t xml:space="preserve">55</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hqk1l8mwz70u" w:id="57"/>
      <w:bookmarkEnd w:id="57"/>
      <w:r w:rsidDel="00000000" w:rsidR="00000000" w:rsidRPr="00000000">
        <w:rPr>
          <w:color w:val="000000"/>
          <w:sz w:val="20"/>
          <w:szCs w:val="20"/>
          <w:rtl w:val="0"/>
        </w:rPr>
        <w:t xml:space="preserve">vita[m] regere, </w:t>
      </w:r>
      <w:r w:rsidDel="00000000" w:rsidR="00000000" w:rsidRPr="00000000">
        <w:rPr>
          <w:sz w:val="20"/>
          <w:szCs w:val="20"/>
          <w:rtl w:val="0"/>
        </w:rPr>
        <w:t xml:space="preserve">&amp;</w:t>
      </w:r>
      <w:r w:rsidDel="00000000" w:rsidR="00000000" w:rsidRPr="00000000">
        <w:rPr>
          <w:color w:val="000000"/>
          <w:sz w:val="20"/>
          <w:szCs w:val="20"/>
          <w:rtl w:val="0"/>
        </w:rPr>
        <w:t xml:space="preserve"> gubernare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Ex_</w:t>
      </w:r>
      <w:r w:rsidDel="00000000" w:rsidR="00000000" w:rsidRPr="00000000">
        <w:rPr>
          <w:color w:val="000000"/>
          <w:sz w:val="20"/>
          <w:szCs w:val="20"/>
          <w:rtl w:val="0"/>
        </w:rPr>
        <w:t xml:space="preserve">qua</w:t>
      </w:r>
      <w:r w:rsidDel="00000000" w:rsidR="00000000" w:rsidRPr="00000000">
        <w:rPr>
          <w:sz w:val="20"/>
          <w:szCs w:val="20"/>
          <w:rtl w:val="0"/>
        </w:rPr>
        <w:t xml:space="preserve">_</w:t>
      </w:r>
      <w:r w:rsidDel="00000000" w:rsidR="00000000" w:rsidRPr="00000000">
        <w:rPr>
          <w:color w:val="000000"/>
          <w:sz w:val="20"/>
          <w:szCs w:val="20"/>
          <w:rtl w:val="0"/>
        </w:rPr>
        <w:t xml:space="preserve">si corru[m]pit[ur] orit[ur] sup[er]bia </w:t>
      </w:r>
      <w:r w:rsidDel="00000000" w:rsidR="00000000" w:rsidRPr="00000000">
        <w:rPr>
          <w:sz w:val="20"/>
          <w:szCs w:val="20"/>
          <w:rtl w:val="0"/>
        </w:rPr>
        <w:t xml:space="preserve">&amp;</w:t>
      </w:r>
      <w:r w:rsidDel="00000000" w:rsidR="00000000" w:rsidRPr="00000000">
        <w:rPr>
          <w:color w:val="000000"/>
          <w:sz w:val="20"/>
          <w:szCs w:val="20"/>
          <w:rtl w:val="0"/>
        </w:rPr>
        <w:t xml:space="preserve"> cenodoxia</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uuwwklomrxj4" w:id="58"/>
      <w:bookmarkEnd w:id="58"/>
      <w:r w:rsidDel="00000000" w:rsidR="00000000" w:rsidRPr="00000000">
        <w:rPr>
          <w:sz w:val="20"/>
          <w:szCs w:val="20"/>
          <w:rtl w:val="0"/>
        </w:rPr>
        <w:t xml:space="preserve">e</w:t>
      </w:r>
      <w:r w:rsidDel="00000000" w:rsidR="00000000" w:rsidRPr="00000000">
        <w:rPr>
          <w:color w:val="000000"/>
          <w:sz w:val="20"/>
          <w:szCs w:val="20"/>
          <w:rtl w:val="0"/>
        </w:rPr>
        <w:t xml:space="preserve">x</w:t>
      </w:r>
      <w:r w:rsidDel="00000000" w:rsidR="00000000" w:rsidRPr="00000000">
        <w:rPr>
          <w:sz w:val="20"/>
          <w:szCs w:val="20"/>
          <w:rtl w:val="0"/>
        </w:rPr>
        <w:t xml:space="preserve">_</w:t>
      </w:r>
      <w:r w:rsidDel="00000000" w:rsidR="00000000" w:rsidRPr="00000000">
        <w:rPr>
          <w:color w:val="000000"/>
          <w:sz w:val="20"/>
          <w:szCs w:val="20"/>
          <w:rtl w:val="0"/>
        </w:rPr>
        <w:t xml:space="preserve">his quasi arborib[us] plurimi vitioru[m] ramusculi in p[er]nicie[m] anim[a]e succrescunt</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rPr>
          <w:sz w:val="20"/>
          <w:szCs w:val="20"/>
        </w:rPr>
      </w:pPr>
      <w:bookmarkStart w:colFirst="0" w:colLast="0" w:name="_heading=h.3w9r6mkqk6z4" w:id="59"/>
      <w:bookmarkEnd w:id="59"/>
      <w:r w:rsidDel="00000000" w:rsidR="00000000" w:rsidRPr="00000000">
        <w:rPr>
          <w:sz w:val="20"/>
          <w:szCs w:val="20"/>
          <w:rtl w:val="0"/>
        </w:rPr>
        <w:t xml:space="preserve">D</w:t>
      </w:r>
      <w:r w:rsidDel="00000000" w:rsidR="00000000" w:rsidRPr="00000000">
        <w:rPr>
          <w:color w:val="000000"/>
          <w:sz w:val="20"/>
          <w:szCs w:val="20"/>
          <w:rtl w:val="0"/>
        </w:rPr>
        <w:t xml:space="preserve">e</w:t>
      </w:r>
      <w:r w:rsidDel="00000000" w:rsidR="00000000" w:rsidRPr="00000000">
        <w:rPr>
          <w:sz w:val="20"/>
          <w:szCs w:val="20"/>
          <w:rtl w:val="0"/>
        </w:rPr>
        <w:t xml:space="preserve">_</w:t>
      </w:r>
      <w:r w:rsidDel="00000000" w:rsidR="00000000" w:rsidRPr="00000000">
        <w:rPr>
          <w:color w:val="000000"/>
          <w:sz w:val="20"/>
          <w:szCs w:val="20"/>
          <w:rtl w:val="0"/>
        </w:rPr>
        <w:t xml:space="preserve">quib[us] in</w:t>
      </w:r>
      <w:r w:rsidDel="00000000" w:rsidR="00000000" w:rsidRPr="00000000">
        <w:rPr>
          <w:sz w:val="20"/>
          <w:szCs w:val="20"/>
          <w:rtl w:val="0"/>
        </w:rPr>
        <w:t xml:space="preserve">_</w:t>
      </w:r>
      <w:r w:rsidDel="00000000" w:rsidR="00000000" w:rsidRPr="00000000">
        <w:rPr>
          <w:color w:val="000000"/>
          <w:sz w:val="20"/>
          <w:szCs w:val="20"/>
          <w:rtl w:val="0"/>
        </w:rPr>
        <w:t xml:space="preserve">hui[us] epistol[a]e angustia disputare longu[m] est, </w:t>
      </w:r>
      <w:r w:rsidDel="00000000" w:rsidR="00000000" w:rsidRPr="00000000">
        <w:rPr>
          <w:sz w:val="20"/>
          <w:szCs w:val="20"/>
          <w:rtl w:val="0"/>
        </w:rPr>
        <w:t xml:space="preserve">&amp;_</w:t>
      </w:r>
      <w:r w:rsidDel="00000000" w:rsidR="00000000" w:rsidRPr="00000000">
        <w:rPr>
          <w:color w:val="000000"/>
          <w:sz w:val="20"/>
          <w:szCs w:val="20"/>
          <w:rtl w:val="0"/>
        </w:rPr>
        <w:t xml:space="preserve">n[on]</w:t>
      </w:r>
      <w:r w:rsidDel="00000000" w:rsidR="00000000" w:rsidRPr="00000000">
        <w:rPr>
          <w:sz w:val="20"/>
          <w:szCs w:val="20"/>
          <w:rtl w:val="0"/>
        </w:rPr>
        <w:t xml:space="preserve">_</w:t>
      </w:r>
      <w:r w:rsidDel="00000000" w:rsidR="00000000" w:rsidRPr="00000000">
        <w:rPr>
          <w:color w:val="000000"/>
          <w:sz w:val="20"/>
          <w:szCs w:val="20"/>
          <w:rtl w:val="0"/>
        </w:rPr>
        <w:t xml:space="preserve">nimis necessariu[m].</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uvsdudlkeeea" w:id="60"/>
      <w:bookmarkEnd w:id="60"/>
      <w:r w:rsidDel="00000000" w:rsidR="00000000" w:rsidRPr="00000000">
        <w:rPr>
          <w:color w:val="000000"/>
          <w:sz w:val="20"/>
          <w:szCs w:val="20"/>
          <w:rtl w:val="0"/>
        </w:rPr>
        <w:t xml:space="preserve">Est quoq[ue] anima imagine </w:t>
      </w:r>
      <w:r w:rsidDel="00000000" w:rsidR="00000000" w:rsidRPr="00000000">
        <w:rPr>
          <w:sz w:val="20"/>
          <w:szCs w:val="20"/>
          <w:rtl w:val="0"/>
        </w:rPr>
        <w:t xml:space="preserve">&amp;_</w:t>
      </w:r>
      <w:r w:rsidDel="00000000" w:rsidR="00000000" w:rsidRPr="00000000">
        <w:rPr>
          <w:color w:val="000000"/>
          <w:sz w:val="20"/>
          <w:szCs w:val="20"/>
          <w:rtl w:val="0"/>
        </w:rPr>
        <w:t xml:space="preserve">similitudine sui conditoris in</w:t>
      </w:r>
      <w:r w:rsidDel="00000000" w:rsidR="00000000" w:rsidRPr="00000000">
        <w:rPr>
          <w:sz w:val="20"/>
          <w:szCs w:val="20"/>
          <w:rtl w:val="0"/>
        </w:rPr>
        <w:t xml:space="preserve">_</w:t>
      </w:r>
      <w:r w:rsidDel="00000000" w:rsidR="00000000" w:rsidRPr="00000000">
        <w:rPr>
          <w:color w:val="000000"/>
          <w:sz w:val="20"/>
          <w:szCs w:val="20"/>
          <w:rtl w:val="0"/>
        </w:rPr>
        <w:t xml:space="preserve">principalis sui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meyu682j69gn" w:id="61"/>
      <w:bookmarkEnd w:id="61"/>
      <w:r w:rsidDel="00000000" w:rsidR="00000000" w:rsidRPr="00000000">
        <w:rPr>
          <w:color w:val="000000"/>
          <w:sz w:val="20"/>
          <w:szCs w:val="20"/>
          <w:rtl w:val="0"/>
        </w:rPr>
        <w:t xml:space="preserve">parte qu[a]e mens dicit[ur] excellent[er] nobilitata; qu[a]e imago tande[m] in</w:t>
      </w:r>
      <w:r w:rsidDel="00000000" w:rsidR="00000000" w:rsidRPr="00000000">
        <w:rPr>
          <w:sz w:val="20"/>
          <w:szCs w:val="20"/>
          <w:rtl w:val="0"/>
        </w:rPr>
        <w:t xml:space="preserve">_</w:t>
      </w:r>
      <w:r w:rsidDel="00000000" w:rsidR="00000000" w:rsidRPr="00000000">
        <w:rPr>
          <w:color w:val="000000"/>
          <w:sz w:val="20"/>
          <w:szCs w:val="20"/>
          <w:rtl w:val="0"/>
        </w:rPr>
        <w:t xml:space="preserve">ea</w:t>
      </w:r>
      <w:r w:rsidDel="00000000" w:rsidR="00000000" w:rsidRPr="00000000">
        <w:rPr>
          <w:sz w:val="20"/>
          <w:szCs w:val="20"/>
          <w:rtl w:val="0"/>
        </w:rPr>
        <w:t xml:space="preserve">_</w:t>
      </w:r>
      <w:r w:rsidDel="00000000" w:rsidR="00000000" w:rsidRPr="00000000">
        <w:rPr>
          <w:color w:val="000000"/>
          <w:sz w:val="20"/>
          <w:szCs w:val="20"/>
          <w:rtl w:val="0"/>
        </w:rPr>
        <w:t xml:space="preserve">clara </w:t>
        <w:tab/>
        <w:tab/>
        <w:tab/>
        <w:t xml:space="preserve">60</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knfgt2e5b6ko" w:id="62"/>
      <w:bookmarkEnd w:id="62"/>
      <w:r w:rsidDel="00000000" w:rsidR="00000000" w:rsidRPr="00000000">
        <w:rPr>
          <w:sz w:val="20"/>
          <w:szCs w:val="20"/>
          <w:rtl w:val="0"/>
        </w:rPr>
        <w:t xml:space="preserve">&amp;_</w:t>
      </w:r>
      <w:r w:rsidDel="00000000" w:rsidR="00000000" w:rsidRPr="00000000">
        <w:rPr>
          <w:color w:val="000000"/>
          <w:sz w:val="20"/>
          <w:szCs w:val="20"/>
          <w:rtl w:val="0"/>
        </w:rPr>
        <w:t xml:space="preserve">pulchra e[st] si</w:t>
      </w:r>
      <w:r w:rsidDel="00000000" w:rsidR="00000000" w:rsidRPr="00000000">
        <w:rPr>
          <w:sz w:val="20"/>
          <w:szCs w:val="20"/>
          <w:rtl w:val="0"/>
        </w:rPr>
        <w:t xml:space="preserve">_</w:t>
      </w:r>
      <w:r w:rsidDel="00000000" w:rsidR="00000000" w:rsidRPr="00000000">
        <w:rPr>
          <w:color w:val="000000"/>
          <w:sz w:val="20"/>
          <w:szCs w:val="20"/>
          <w:rtl w:val="0"/>
        </w:rPr>
        <w:t xml:space="preserve">toto </w:t>
      </w:r>
      <w:r w:rsidDel="00000000" w:rsidR="00000000" w:rsidRPr="00000000">
        <w:rPr>
          <w:sz w:val="20"/>
          <w:szCs w:val="20"/>
          <w:rtl w:val="0"/>
        </w:rPr>
        <w:t xml:space="preserve">d</w:t>
      </w:r>
      <w:r w:rsidDel="00000000" w:rsidR="00000000" w:rsidRPr="00000000">
        <w:rPr>
          <w:color w:val="000000"/>
          <w:sz w:val="20"/>
          <w:szCs w:val="20"/>
          <w:rtl w:val="0"/>
        </w:rPr>
        <w:t xml:space="preserve">[e]o conditori desiderio iuncta est. Qua[m]vis v[ero] vilis</w:t>
      </w:r>
      <w:r w:rsidDel="00000000" w:rsidR="00000000" w:rsidRPr="00000000">
        <w:rPr>
          <w:sz w:val="20"/>
          <w:szCs w:val="20"/>
          <w:rtl w:val="0"/>
        </w:rPr>
        <w:t xml:space="preserve">_&amp;_</w:t>
      </w:r>
      <w:r w:rsidDel="00000000" w:rsidR="00000000" w:rsidRPr="00000000">
        <w:rPr>
          <w:color w:val="000000"/>
          <w:sz w:val="20"/>
          <w:szCs w:val="20"/>
          <w:rtl w:val="0"/>
        </w:rPr>
        <w:t xml:space="preserve">de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7jlrzt8a3mlm" w:id="63"/>
      <w:bookmarkEnd w:id="63"/>
      <w:r w:rsidDel="00000000" w:rsidR="00000000" w:rsidRPr="00000000">
        <w:rPr>
          <w:color w:val="000000"/>
          <w:sz w:val="20"/>
          <w:szCs w:val="20"/>
          <w:rtl w:val="0"/>
        </w:rPr>
        <w:t xml:space="preserve">formis a </w:t>
      </w:r>
      <w:r w:rsidDel="00000000" w:rsidR="00000000" w:rsidRPr="00000000">
        <w:rPr>
          <w:sz w:val="20"/>
          <w:szCs w:val="20"/>
          <w:rtl w:val="0"/>
        </w:rPr>
        <w:t xml:space="preserve">d</w:t>
      </w:r>
      <w:r w:rsidDel="00000000" w:rsidR="00000000" w:rsidRPr="00000000">
        <w:rPr>
          <w:color w:val="000000"/>
          <w:sz w:val="20"/>
          <w:szCs w:val="20"/>
          <w:rtl w:val="0"/>
        </w:rPr>
        <w:t xml:space="preserve">[e]o receden</w:t>
      </w:r>
      <w:r w:rsidDel="00000000" w:rsidR="00000000" w:rsidRPr="00000000">
        <w:rPr>
          <w:sz w:val="20"/>
          <w:szCs w:val="20"/>
          <w:rtl w:val="0"/>
        </w:rPr>
        <w:t xml:space="preserve">s</w:t>
      </w:r>
      <w:r w:rsidDel="00000000" w:rsidR="00000000" w:rsidRPr="00000000">
        <w:rPr>
          <w:color w:val="000000"/>
          <w:sz w:val="20"/>
          <w:szCs w:val="20"/>
          <w:rtl w:val="0"/>
        </w:rPr>
        <w:t xml:space="preserve"> efficiatur, tamen si ratione vig&amp;[et] vel intellectu sentit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40mos1qsbcb" w:id="64"/>
      <w:bookmarkEnd w:id="64"/>
      <w:r w:rsidDel="00000000" w:rsidR="00000000" w:rsidRPr="00000000">
        <w:rPr>
          <w:color w:val="000000"/>
          <w:sz w:val="20"/>
          <w:szCs w:val="20"/>
          <w:rtl w:val="0"/>
        </w:rPr>
        <w:t xml:space="preserve">man&amp;[et] in</w:t>
      </w:r>
      <w:r w:rsidDel="00000000" w:rsidR="00000000" w:rsidRPr="00000000">
        <w:rPr>
          <w:sz w:val="20"/>
          <w:szCs w:val="20"/>
          <w:rtl w:val="0"/>
        </w:rPr>
        <w:t xml:space="preserve">_</w:t>
      </w:r>
      <w:r w:rsidDel="00000000" w:rsidR="00000000" w:rsidRPr="00000000">
        <w:rPr>
          <w:color w:val="000000"/>
          <w:sz w:val="20"/>
          <w:szCs w:val="20"/>
          <w:rtl w:val="0"/>
        </w:rPr>
        <w:t xml:space="preserve">ea qu</w:t>
      </w:r>
      <w:r w:rsidDel="00000000" w:rsidR="00000000" w:rsidRPr="00000000">
        <w:rPr>
          <w:sz w:val="20"/>
          <w:szCs w:val="20"/>
          <w:rtl w:val="0"/>
        </w:rPr>
        <w:t xml:space="preserve">e</w:t>
      </w:r>
      <w:r w:rsidDel="00000000" w:rsidR="00000000" w:rsidRPr="00000000">
        <w:rPr>
          <w:color w:val="000000"/>
          <w:sz w:val="20"/>
          <w:szCs w:val="20"/>
          <w:rtl w:val="0"/>
        </w:rPr>
        <w:t xml:space="preserve">da[m] natur[a]e dignitas su[a]e. Unde de tali anima a</w:t>
      </w:r>
      <w:r w:rsidDel="00000000" w:rsidR="00000000" w:rsidRPr="00000000">
        <w:rPr>
          <w:sz w:val="20"/>
          <w:szCs w:val="20"/>
          <w:rtl w:val="0"/>
        </w:rPr>
        <w:t xml:space="preserve">_</w:t>
      </w:r>
      <w:r w:rsidDel="00000000" w:rsidR="00000000" w:rsidRPr="00000000">
        <w:rPr>
          <w:color w:val="000000"/>
          <w:sz w:val="20"/>
          <w:szCs w:val="20"/>
          <w:rtl w:val="0"/>
        </w:rPr>
        <w:t xml:space="preserve">sui conditoris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ogjmc9n712uc" w:id="65"/>
      <w:bookmarkEnd w:id="65"/>
      <w:r w:rsidDel="00000000" w:rsidR="00000000" w:rsidRPr="00000000">
        <w:rPr>
          <w:color w:val="000000"/>
          <w:sz w:val="20"/>
          <w:szCs w:val="20"/>
          <w:rtl w:val="0"/>
        </w:rPr>
        <w:t xml:space="preserve">reced</w:t>
      </w:r>
      <w:r w:rsidDel="00000000" w:rsidR="00000000" w:rsidRPr="00000000">
        <w:rPr>
          <w:sz w:val="20"/>
          <w:szCs w:val="20"/>
          <w:rtl w:val="0"/>
        </w:rPr>
        <w:t xml:space="preserve">e</w:t>
      </w:r>
      <w:r w:rsidDel="00000000" w:rsidR="00000000" w:rsidRPr="00000000">
        <w:rPr>
          <w:color w:val="000000"/>
          <w:sz w:val="20"/>
          <w:szCs w:val="20"/>
          <w:rtl w:val="0"/>
        </w:rPr>
        <w:t xml:space="preserve">nte dilectione divina dicit scriptura</w:t>
      </w:r>
      <w:r w:rsidDel="00000000" w:rsidR="00000000" w:rsidRPr="00000000">
        <w:rPr>
          <w:sz w:val="20"/>
          <w:szCs w:val="20"/>
          <w:rtl w:val="0"/>
        </w:rPr>
        <w:t xml:space="preserve">.</w:t>
      </w:r>
      <w:r w:rsidDel="00000000" w:rsidR="00000000" w:rsidRPr="00000000">
        <w:rPr>
          <w:color w:val="000000"/>
          <w:sz w:val="20"/>
          <w:szCs w:val="20"/>
          <w:rtl w:val="0"/>
        </w:rPr>
        <w:t xml:space="preserve"> Qua[m]</w:t>
      </w:r>
      <w:r w:rsidDel="00000000" w:rsidR="00000000" w:rsidRPr="00000000">
        <w:rPr>
          <w:sz w:val="20"/>
          <w:szCs w:val="20"/>
          <w:rtl w:val="0"/>
        </w:rPr>
        <w:t xml:space="preserve">_</w:t>
      </w:r>
      <w:r w:rsidDel="00000000" w:rsidR="00000000" w:rsidRPr="00000000">
        <w:rPr>
          <w:color w:val="000000"/>
          <w:sz w:val="20"/>
          <w:szCs w:val="20"/>
          <w:rtl w:val="0"/>
        </w:rPr>
        <w:t xml:space="preserve">qua[m] in imagine </w:t>
      </w:r>
      <w:r w:rsidDel="00000000" w:rsidR="00000000" w:rsidRPr="00000000">
        <w:rPr>
          <w:sz w:val="20"/>
          <w:szCs w:val="20"/>
          <w:rtl w:val="0"/>
        </w:rPr>
        <w:t xml:space="preserve">d</w:t>
      </w:r>
      <w:r w:rsidDel="00000000" w:rsidR="00000000" w:rsidRPr="00000000">
        <w:rPr>
          <w:color w:val="000000"/>
          <w:sz w:val="20"/>
          <w:szCs w:val="20"/>
          <w:rtl w:val="0"/>
        </w:rPr>
        <w:t xml:space="preserve">[e]i</w:t>
      </w:r>
      <w:r w:rsidDel="00000000" w:rsidR="00000000" w:rsidRPr="00000000">
        <w:rPr>
          <w:sz w:val="20"/>
          <w:szCs w:val="20"/>
          <w:rtl w:val="0"/>
        </w:rPr>
        <w:t xml:space="preserve">_</w:t>
      </w:r>
      <w:r w:rsidDel="00000000" w:rsidR="00000000" w:rsidRPr="00000000">
        <w:rPr>
          <w:color w:val="000000"/>
          <w:sz w:val="20"/>
          <w:szCs w:val="20"/>
          <w:rtl w:val="0"/>
        </w:rPr>
        <w:t xml:space="preserve">a[m]bul&amp;[et]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ngso13pr21q1" w:id="66"/>
      <w:bookmarkEnd w:id="66"/>
      <w:r w:rsidDel="00000000" w:rsidR="00000000" w:rsidRPr="00000000">
        <w:rPr>
          <w:color w:val="000000"/>
          <w:sz w:val="20"/>
          <w:szCs w:val="20"/>
          <w:rtl w:val="0"/>
        </w:rPr>
        <w:t xml:space="preserve">homo. tamen vane conturbatur</w:t>
      </w:r>
      <w:r w:rsidDel="00000000" w:rsidR="00000000" w:rsidRPr="00000000">
        <w:rPr>
          <w:sz w:val="20"/>
          <w:szCs w:val="20"/>
          <w:rtl w:val="0"/>
        </w:rPr>
        <w:t xml:space="preserve">,</w:t>
      </w:r>
      <w:r w:rsidDel="00000000" w:rsidR="00000000" w:rsidRPr="00000000">
        <w:rPr>
          <w:color w:val="000000"/>
          <w:sz w:val="20"/>
          <w:szCs w:val="20"/>
          <w:rtl w:val="0"/>
        </w:rPr>
        <w:t xml:space="preserve"> thesaurizat </w:t>
      </w:r>
      <w:r w:rsidDel="00000000" w:rsidR="00000000" w:rsidRPr="00000000">
        <w:rPr>
          <w:sz w:val="20"/>
          <w:szCs w:val="20"/>
          <w:rtl w:val="0"/>
        </w:rPr>
        <w:t xml:space="preserve">&amp;_</w:t>
      </w:r>
      <w:r w:rsidDel="00000000" w:rsidR="00000000" w:rsidRPr="00000000">
        <w:rPr>
          <w:color w:val="000000"/>
          <w:sz w:val="20"/>
          <w:szCs w:val="20"/>
          <w:rtl w:val="0"/>
        </w:rPr>
        <w:t xml:space="preserve">ignorat cui congregat</w:t>
      </w:r>
      <w:r w:rsidDel="00000000" w:rsidR="00000000" w:rsidRPr="00000000">
        <w:rPr>
          <w:sz w:val="20"/>
          <w:szCs w:val="20"/>
          <w:rtl w:val="0"/>
        </w:rPr>
        <w:t xml:space="preserve">_</w:t>
      </w:r>
      <w:r w:rsidDel="00000000" w:rsidR="00000000" w:rsidRPr="00000000">
        <w:rPr>
          <w:color w:val="000000"/>
          <w:sz w:val="20"/>
          <w:szCs w:val="20"/>
          <w:rtl w:val="0"/>
        </w:rPr>
        <w:t xml:space="preserve">ea. </w:t>
        <w:tab/>
        <w:tab/>
      </w:r>
      <w:r w:rsidDel="00000000" w:rsidR="00000000" w:rsidRPr="00000000">
        <w:rPr>
          <w:sz w:val="20"/>
          <w:szCs w:val="20"/>
          <w:rtl w:val="0"/>
        </w:rPr>
        <w:tab/>
        <w:tab/>
        <w:t xml:space="preserve">65</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qx442gq2xn1k" w:id="67"/>
      <w:bookmarkEnd w:id="67"/>
      <w:r w:rsidDel="00000000" w:rsidR="00000000" w:rsidRPr="00000000">
        <w:rPr>
          <w:color w:val="000000"/>
          <w:sz w:val="20"/>
          <w:szCs w:val="20"/>
          <w:rtl w:val="0"/>
        </w:rPr>
        <w:t xml:space="preserve">Nec hane vanitate[m] auferre posse ostendit ab</w:t>
      </w:r>
      <w:r w:rsidDel="00000000" w:rsidR="00000000" w:rsidRPr="00000000">
        <w:rPr>
          <w:sz w:val="20"/>
          <w:szCs w:val="20"/>
          <w:rtl w:val="0"/>
        </w:rPr>
        <w:t xml:space="preserve">_</w:t>
      </w:r>
      <w:r w:rsidDel="00000000" w:rsidR="00000000" w:rsidRPr="00000000">
        <w:rPr>
          <w:color w:val="000000"/>
          <w:sz w:val="20"/>
          <w:szCs w:val="20"/>
          <w:rtl w:val="0"/>
        </w:rPr>
        <w:t xml:space="preserve">ea</w:t>
      </w:r>
      <w:r w:rsidDel="00000000" w:rsidR="00000000" w:rsidRPr="00000000">
        <w:rPr>
          <w:sz w:val="20"/>
          <w:szCs w:val="20"/>
          <w:rtl w:val="0"/>
        </w:rPr>
        <w:t xml:space="preserve">_</w:t>
      </w:r>
      <w:r w:rsidDel="00000000" w:rsidR="00000000" w:rsidRPr="00000000">
        <w:rPr>
          <w:color w:val="000000"/>
          <w:sz w:val="20"/>
          <w:szCs w:val="20"/>
          <w:rtl w:val="0"/>
        </w:rPr>
        <w:t xml:space="preserve">imagine[m] </w:t>
      </w:r>
      <w:r w:rsidDel="00000000" w:rsidR="00000000" w:rsidRPr="00000000">
        <w:rPr>
          <w:sz w:val="20"/>
          <w:szCs w:val="20"/>
          <w:rtl w:val="0"/>
        </w:rPr>
        <w:t xml:space="preserve">d</w:t>
      </w:r>
      <w:r w:rsidDel="00000000" w:rsidR="00000000" w:rsidRPr="00000000">
        <w:rPr>
          <w:color w:val="000000"/>
          <w:sz w:val="20"/>
          <w:szCs w:val="20"/>
          <w:rtl w:val="0"/>
        </w:rPr>
        <w:t xml:space="preserve">[e]i</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q</w:t>
      </w:r>
      <w:r w:rsidDel="00000000" w:rsidR="00000000" w:rsidRPr="00000000">
        <w:rPr>
          <w:color w:val="000000"/>
          <w:sz w:val="20"/>
          <w:szCs w:val="20"/>
          <w:rtl w:val="0"/>
        </w:rPr>
        <w:t xml:space="preserve">ua[m]quam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id2dak6pr04n" w:id="68"/>
      <w:bookmarkEnd w:id="68"/>
      <w:r w:rsidDel="00000000" w:rsidR="00000000" w:rsidRPr="00000000">
        <w:rPr>
          <w:color w:val="000000"/>
          <w:sz w:val="20"/>
          <w:szCs w:val="20"/>
          <w:rtl w:val="0"/>
        </w:rPr>
        <w:t xml:space="preserve">s</w:t>
      </w:r>
      <w:r w:rsidDel="00000000" w:rsidR="00000000" w:rsidRPr="00000000">
        <w:rPr>
          <w:sz w:val="20"/>
          <w:szCs w:val="20"/>
          <w:rtl w:val="0"/>
        </w:rPr>
        <w:t xml:space="preserve">cilic&amp;[et]</w:t>
      </w:r>
      <w:r w:rsidDel="00000000" w:rsidR="00000000" w:rsidRPr="00000000">
        <w:rPr>
          <w:color w:val="000000"/>
          <w:sz w:val="20"/>
          <w:szCs w:val="20"/>
          <w:rtl w:val="0"/>
        </w:rPr>
        <w:t xml:space="preserve"> magna sit natura anima humana, tamen vitiari potest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v8oq6gv9fmxs" w:id="69"/>
      <w:bookmarkEnd w:id="69"/>
      <w:r w:rsidDel="00000000" w:rsidR="00000000" w:rsidRPr="00000000">
        <w:rPr>
          <w:color w:val="000000"/>
          <w:sz w:val="20"/>
          <w:szCs w:val="20"/>
          <w:rtl w:val="0"/>
        </w:rPr>
        <w:t xml:space="preserve">quia su[m]ma non est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T</w:t>
      </w:r>
      <w:r w:rsidDel="00000000" w:rsidR="00000000" w:rsidRPr="00000000">
        <w:rPr>
          <w:color w:val="000000"/>
          <w:sz w:val="20"/>
          <w:szCs w:val="20"/>
          <w:rtl w:val="0"/>
        </w:rPr>
        <w:t xml:space="preserve">amen quia su[m]m[a]e nature imago est id e[st] divin[a]e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8467z4r95awg" w:id="70"/>
      <w:bookmarkEnd w:id="70"/>
      <w:r w:rsidDel="00000000" w:rsidR="00000000" w:rsidRPr="00000000">
        <w:rPr>
          <w:color w:val="000000"/>
          <w:sz w:val="20"/>
          <w:szCs w:val="20"/>
          <w:rtl w:val="0"/>
        </w:rPr>
        <w:t xml:space="preserve">magna e[st] natura </w:t>
      </w:r>
      <w:r w:rsidDel="00000000" w:rsidR="00000000" w:rsidRPr="00000000">
        <w:rPr>
          <w:sz w:val="20"/>
          <w:szCs w:val="20"/>
          <w:rtl w:val="0"/>
        </w:rPr>
        <w:t xml:space="preserve">&amp;</w:t>
      </w:r>
      <w:r w:rsidDel="00000000" w:rsidR="00000000" w:rsidRPr="00000000">
        <w:rPr>
          <w:color w:val="000000"/>
          <w:sz w:val="20"/>
          <w:szCs w:val="20"/>
          <w:rtl w:val="0"/>
        </w:rPr>
        <w:t xml:space="preserve"> nobilis</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n</w:t>
      </w:r>
      <w:r w:rsidDel="00000000" w:rsidR="00000000" w:rsidRPr="00000000">
        <w:rPr>
          <w:color w:val="000000"/>
          <w:sz w:val="20"/>
          <w:szCs w:val="20"/>
          <w:rtl w:val="0"/>
        </w:rPr>
        <w:t xml:space="preserve">obilis a</w:t>
      </w:r>
      <w:r w:rsidDel="00000000" w:rsidR="00000000" w:rsidRPr="00000000">
        <w:rPr>
          <w:sz w:val="20"/>
          <w:szCs w:val="20"/>
          <w:rtl w:val="0"/>
        </w:rPr>
        <w:t xml:space="preserve">_</w:t>
      </w:r>
      <w:r w:rsidDel="00000000" w:rsidR="00000000" w:rsidRPr="00000000">
        <w:rPr>
          <w:color w:val="000000"/>
          <w:sz w:val="20"/>
          <w:szCs w:val="20"/>
          <w:rtl w:val="0"/>
        </w:rPr>
        <w:t xml:space="preserve">conditore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creata</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sed</w:t>
      </w:r>
      <w:r w:rsidDel="00000000" w:rsidR="00000000" w:rsidRPr="00000000">
        <w:rPr>
          <w:sz w:val="20"/>
          <w:szCs w:val="20"/>
          <w:rtl w:val="0"/>
        </w:rPr>
        <w:t xml:space="preserve">_</w:t>
      </w:r>
      <w:r w:rsidDel="00000000" w:rsidR="00000000" w:rsidRPr="00000000">
        <w:rPr>
          <w:color w:val="000000"/>
          <w:sz w:val="20"/>
          <w:szCs w:val="20"/>
          <w:rtl w:val="0"/>
        </w:rPr>
        <w:t xml:space="preserve">ignobilis</w:t>
      </w:r>
      <w:r w:rsidDel="00000000" w:rsidR="00000000" w:rsidRPr="00000000">
        <w:rPr>
          <w:sz w:val="20"/>
          <w:szCs w:val="20"/>
          <w:rtl w:val="0"/>
        </w:rPr>
        <w:t xml:space="preserve">_</w:t>
      </w:r>
      <w:r w:rsidDel="00000000" w:rsidR="00000000" w:rsidRPr="00000000">
        <w:rPr>
          <w:color w:val="000000"/>
          <w:sz w:val="20"/>
          <w:szCs w:val="20"/>
          <w:rtl w:val="0"/>
        </w:rPr>
        <w:t xml:space="preserve">vitio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rPr>
          <w:color w:val="000000"/>
          <w:sz w:val="20"/>
          <w:szCs w:val="20"/>
        </w:rPr>
      </w:pPr>
      <w:bookmarkStart w:colFirst="0" w:colLast="0" w:name="_heading=h.jnjc4tod0ggr" w:id="71"/>
      <w:bookmarkEnd w:id="71"/>
      <w:r w:rsidDel="00000000" w:rsidR="00000000" w:rsidRPr="00000000">
        <w:rPr>
          <w:color w:val="000000"/>
          <w:sz w:val="20"/>
          <w:szCs w:val="20"/>
          <w:rtl w:val="0"/>
        </w:rPr>
        <w:t xml:space="preserve">p[ro]prio facta, id e[st] du[m] a</w:t>
      </w:r>
      <w:r w:rsidDel="00000000" w:rsidR="00000000" w:rsidRPr="00000000">
        <w:rPr>
          <w:sz w:val="20"/>
          <w:szCs w:val="20"/>
          <w:rtl w:val="0"/>
        </w:rPr>
        <w:t xml:space="preserve">_d</w:t>
      </w:r>
      <w:r w:rsidDel="00000000" w:rsidR="00000000" w:rsidRPr="00000000">
        <w:rPr>
          <w:color w:val="000000"/>
          <w:sz w:val="20"/>
          <w:szCs w:val="20"/>
          <w:rtl w:val="0"/>
        </w:rPr>
        <w:t xml:space="preserve">[e]i declinat servitio, sua volens uti potestat</w:t>
      </w:r>
      <w:r w:rsidDel="00000000" w:rsidR="00000000" w:rsidRPr="00000000">
        <w:rPr>
          <w:sz w:val="20"/>
          <w:szCs w:val="20"/>
          <w:rtl w:val="0"/>
        </w:rPr>
        <w:t xml:space="preserve">i</w:t>
      </w:r>
      <w:r w:rsidDel="00000000" w:rsidR="00000000" w:rsidRPr="00000000">
        <w:rPr>
          <w:color w:val="000000"/>
          <w:sz w:val="20"/>
          <w:szCs w:val="20"/>
          <w:rtl w:val="0"/>
        </w:rPr>
        <w:t xml:space="preserve"> </w:t>
        <w:tab/>
        <w:tab/>
        <w:tab/>
        <w:tab/>
        <w:t xml:space="preserve">70</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quod e[st] primu[m] malu[m] omni rationali creatur[a]e. Ita tande[m] ordinate vivit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anima si eu[m] diligit qui</w:t>
      </w:r>
      <w:r w:rsidDel="00000000" w:rsidR="00000000" w:rsidRPr="00000000">
        <w:rPr>
          <w:sz w:val="20"/>
          <w:szCs w:val="20"/>
          <w:rtl w:val="0"/>
        </w:rPr>
        <w:t xml:space="preserve">_</w:t>
      </w:r>
      <w:r w:rsidDel="00000000" w:rsidR="00000000" w:rsidRPr="00000000">
        <w:rPr>
          <w:color w:val="000000"/>
          <w:sz w:val="20"/>
          <w:szCs w:val="20"/>
          <w:rtl w:val="0"/>
        </w:rPr>
        <w:t xml:space="preserve">supra se est, id est </w:t>
      </w:r>
      <w:r w:rsidDel="00000000" w:rsidR="00000000" w:rsidRPr="00000000">
        <w:rPr>
          <w:sz w:val="20"/>
          <w:szCs w:val="20"/>
          <w:rtl w:val="0"/>
        </w:rPr>
        <w:t xml:space="preserve">d</w:t>
      </w:r>
      <w:r w:rsidDel="00000000" w:rsidR="00000000" w:rsidRPr="00000000">
        <w:rPr>
          <w:color w:val="000000"/>
          <w:sz w:val="20"/>
          <w:szCs w:val="20"/>
          <w:rtl w:val="0"/>
        </w:rPr>
        <w:t xml:space="preserve">[eu]m, et</w:t>
      </w:r>
      <w:r w:rsidDel="00000000" w:rsidR="00000000" w:rsidRPr="00000000">
        <w:rPr>
          <w:sz w:val="20"/>
          <w:szCs w:val="20"/>
          <w:rtl w:val="0"/>
        </w:rPr>
        <w:t xml:space="preserve">_</w:t>
      </w:r>
      <w:r w:rsidDel="00000000" w:rsidR="00000000" w:rsidRPr="00000000">
        <w:rPr>
          <w:color w:val="000000"/>
          <w:sz w:val="20"/>
          <w:szCs w:val="20"/>
          <w:rtl w:val="0"/>
        </w:rPr>
        <w:t xml:space="preserve">prudent[er] ea regat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qu[a]e regere deb</w:t>
      </w:r>
      <w:r w:rsidDel="00000000" w:rsidR="00000000" w:rsidRPr="00000000">
        <w:rPr>
          <w:sz w:val="20"/>
          <w:szCs w:val="20"/>
          <w:rtl w:val="0"/>
        </w:rPr>
        <w:t xml:space="preserve">&amp;[et]</w:t>
      </w:r>
      <w:r w:rsidDel="00000000" w:rsidR="00000000" w:rsidRPr="00000000">
        <w:rPr>
          <w:color w:val="000000"/>
          <w:sz w:val="20"/>
          <w:szCs w:val="20"/>
          <w:rtl w:val="0"/>
        </w:rPr>
        <w:t xml:space="preserve">, id est carnales sensus. Ergo quattuor quide[m] anim[a]e dili-</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genda sunt, id</w:t>
      </w:r>
      <w:r w:rsidDel="00000000" w:rsidR="00000000" w:rsidRPr="00000000">
        <w:rPr>
          <w:sz w:val="20"/>
          <w:szCs w:val="20"/>
          <w:rtl w:val="0"/>
        </w:rPr>
        <w:t xml:space="preserve">_</w:t>
      </w:r>
      <w:r w:rsidDel="00000000" w:rsidR="00000000" w:rsidRPr="00000000">
        <w:rPr>
          <w:color w:val="000000"/>
          <w:sz w:val="20"/>
          <w:szCs w:val="20"/>
          <w:rtl w:val="0"/>
        </w:rPr>
        <w:t xml:space="preserve">est</w:t>
      </w:r>
      <w:r w:rsidDel="00000000" w:rsidR="00000000" w:rsidRPr="00000000">
        <w:rPr>
          <w:sz w:val="20"/>
          <w:szCs w:val="20"/>
          <w:rtl w:val="0"/>
        </w:rPr>
        <w:t xml:space="preserve">, </w:t>
      </w:r>
      <w:r w:rsidDel="00000000" w:rsidR="00000000" w:rsidRPr="00000000">
        <w:rPr>
          <w:color w:val="000000"/>
          <w:sz w:val="20"/>
          <w:szCs w:val="20"/>
          <w:rtl w:val="0"/>
        </w:rPr>
        <w:t xml:space="preserve">eum</w:t>
      </w:r>
      <w:r w:rsidDel="00000000" w:rsidR="00000000" w:rsidRPr="00000000">
        <w:rPr>
          <w:sz w:val="20"/>
          <w:szCs w:val="20"/>
          <w:rtl w:val="0"/>
        </w:rPr>
        <w:t xml:space="preserve"> </w:t>
      </w:r>
      <w:r w:rsidDel="00000000" w:rsidR="00000000" w:rsidRPr="00000000">
        <w:rPr>
          <w:color w:val="000000"/>
          <w:sz w:val="20"/>
          <w:szCs w:val="20"/>
          <w:rtl w:val="0"/>
        </w:rPr>
        <w:t xml:space="preserve">qu</w:t>
      </w:r>
      <w:r w:rsidDel="00000000" w:rsidR="00000000" w:rsidRPr="00000000">
        <w:rPr>
          <w:sz w:val="20"/>
          <w:szCs w:val="20"/>
          <w:rtl w:val="0"/>
        </w:rPr>
        <w:t xml:space="preserve">i</w:t>
      </w:r>
      <w:r w:rsidDel="00000000" w:rsidR="00000000" w:rsidRPr="00000000">
        <w:rPr>
          <w:color w:val="000000"/>
          <w:sz w:val="20"/>
          <w:szCs w:val="20"/>
          <w:rtl w:val="0"/>
        </w:rPr>
        <w:t xml:space="preserve"> supra se est, </w:t>
      </w:r>
      <w:r w:rsidDel="00000000" w:rsidR="00000000" w:rsidRPr="00000000">
        <w:rPr>
          <w:sz w:val="20"/>
          <w:szCs w:val="20"/>
          <w:rtl w:val="0"/>
        </w:rPr>
        <w:t xml:space="preserve">&amp;_</w:t>
      </w:r>
      <w:r w:rsidDel="00000000" w:rsidR="00000000" w:rsidRPr="00000000">
        <w:rPr>
          <w:color w:val="000000"/>
          <w:sz w:val="20"/>
          <w:szCs w:val="20"/>
          <w:rtl w:val="0"/>
        </w:rPr>
        <w:t xml:space="preserve">id quod iuxta se e[st], </w:t>
      </w:r>
      <w:r w:rsidDel="00000000" w:rsidR="00000000" w:rsidRPr="00000000">
        <w:rPr>
          <w:sz w:val="20"/>
          <w:szCs w:val="20"/>
          <w:rtl w:val="0"/>
        </w:rPr>
        <w:t xml:space="preserve">&amp;_</w:t>
      </w:r>
      <w:r w:rsidDel="00000000" w:rsidR="00000000" w:rsidRPr="00000000">
        <w:rPr>
          <w:color w:val="000000"/>
          <w:sz w:val="20"/>
          <w:szCs w:val="20"/>
          <w:rtl w:val="0"/>
        </w:rPr>
        <w:t xml:space="preserve">id quod ipsa</w:t>
      </w:r>
      <w:r w:rsidDel="00000000" w:rsidR="00000000" w:rsidRPr="00000000">
        <w:rPr>
          <w:sz w:val="20"/>
          <w:szCs w:val="20"/>
          <w:rtl w:val="0"/>
        </w:rPr>
        <w:t xml:space="preserve">_</w:t>
      </w:r>
      <w:r w:rsidDel="00000000" w:rsidR="00000000" w:rsidRPr="00000000">
        <w:rPr>
          <w:color w:val="000000"/>
          <w:sz w:val="20"/>
          <w:szCs w:val="20"/>
          <w:rtl w:val="0"/>
        </w:rPr>
        <w:t xml:space="preserve">est,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 id quod sub</w:t>
      </w:r>
      <w:r w:rsidDel="00000000" w:rsidR="00000000" w:rsidRPr="00000000">
        <w:rPr>
          <w:sz w:val="20"/>
          <w:szCs w:val="20"/>
          <w:rtl w:val="0"/>
        </w:rPr>
        <w:t xml:space="preserve">_</w:t>
      </w:r>
      <w:r w:rsidDel="00000000" w:rsidR="00000000" w:rsidRPr="00000000">
        <w:rPr>
          <w:color w:val="000000"/>
          <w:sz w:val="20"/>
          <w:szCs w:val="20"/>
          <w:rtl w:val="0"/>
        </w:rPr>
        <w:t xml:space="preserve">se est. De</w:t>
      </w:r>
      <w:r w:rsidDel="00000000" w:rsidR="00000000" w:rsidRPr="00000000">
        <w:rPr>
          <w:sz w:val="20"/>
          <w:szCs w:val="20"/>
          <w:rtl w:val="0"/>
        </w:rPr>
        <w:t xml:space="preserve">_</w:t>
      </w:r>
      <w:r w:rsidDel="00000000" w:rsidR="00000000" w:rsidRPr="00000000">
        <w:rPr>
          <w:color w:val="000000"/>
          <w:sz w:val="20"/>
          <w:szCs w:val="20"/>
          <w:rtl w:val="0"/>
        </w:rPr>
        <w:t xml:space="preserve">du</w:t>
      </w:r>
      <w:r w:rsidDel="00000000" w:rsidR="00000000" w:rsidRPr="00000000">
        <w:rPr>
          <w:sz w:val="20"/>
          <w:szCs w:val="20"/>
          <w:rtl w:val="0"/>
        </w:rPr>
        <w:t xml:space="preserve">a</w:t>
      </w:r>
      <w:r w:rsidDel="00000000" w:rsidR="00000000" w:rsidRPr="00000000">
        <w:rPr>
          <w:color w:val="000000"/>
          <w:sz w:val="20"/>
          <w:szCs w:val="20"/>
          <w:rtl w:val="0"/>
        </w:rPr>
        <w:t xml:space="preserve">b[us] horu[m] pr[ae]ceptu[m] in</w:t>
      </w:r>
      <w:r w:rsidDel="00000000" w:rsidR="00000000" w:rsidRPr="00000000">
        <w:rPr>
          <w:sz w:val="20"/>
          <w:szCs w:val="20"/>
          <w:rtl w:val="0"/>
        </w:rPr>
        <w:t xml:space="preserve">_</w:t>
      </w:r>
      <w:r w:rsidDel="00000000" w:rsidR="00000000" w:rsidRPr="00000000">
        <w:rPr>
          <w:color w:val="000000"/>
          <w:sz w:val="20"/>
          <w:szCs w:val="20"/>
          <w:rtl w:val="0"/>
        </w:rPr>
        <w:t xml:space="preserve">sacris legitur litteris,</w:t>
        <w:tab/>
        <w:tab/>
        <w:tab/>
        <w:t xml:space="preserve">75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id est de</w:t>
      </w:r>
      <w:r w:rsidDel="00000000" w:rsidR="00000000" w:rsidRPr="00000000">
        <w:rPr>
          <w:sz w:val="20"/>
          <w:szCs w:val="20"/>
          <w:rtl w:val="0"/>
        </w:rPr>
        <w:t xml:space="preserve">_</w:t>
      </w:r>
      <w:r w:rsidDel="00000000" w:rsidR="00000000" w:rsidRPr="00000000">
        <w:rPr>
          <w:color w:val="000000"/>
          <w:sz w:val="20"/>
          <w:szCs w:val="20"/>
          <w:rtl w:val="0"/>
        </w:rPr>
        <w:t xml:space="preserve">dilectione </w:t>
      </w:r>
      <w:r w:rsidDel="00000000" w:rsidR="00000000" w:rsidRPr="00000000">
        <w:rPr>
          <w:sz w:val="20"/>
          <w:szCs w:val="20"/>
          <w:rtl w:val="0"/>
        </w:rPr>
        <w:t xml:space="preserve">d</w:t>
      </w:r>
      <w:r w:rsidDel="00000000" w:rsidR="00000000" w:rsidRPr="00000000">
        <w:rPr>
          <w:color w:val="000000"/>
          <w:sz w:val="20"/>
          <w:szCs w:val="20"/>
          <w:rtl w:val="0"/>
        </w:rPr>
        <w:t xml:space="preserve">[e]i </w:t>
      </w:r>
      <w:r w:rsidDel="00000000" w:rsidR="00000000" w:rsidRPr="00000000">
        <w:rPr>
          <w:sz w:val="20"/>
          <w:szCs w:val="20"/>
          <w:rtl w:val="0"/>
        </w:rPr>
        <w:t xml:space="preserve">&amp;_</w:t>
      </w:r>
      <w:r w:rsidDel="00000000" w:rsidR="00000000" w:rsidRPr="00000000">
        <w:rPr>
          <w:color w:val="000000"/>
          <w:sz w:val="20"/>
          <w:szCs w:val="20"/>
          <w:rtl w:val="0"/>
        </w:rPr>
        <w:t xml:space="preserve">p[ro]ximi</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D</w:t>
      </w:r>
      <w:r w:rsidDel="00000000" w:rsidR="00000000" w:rsidRPr="00000000">
        <w:rPr>
          <w:color w:val="000000"/>
          <w:sz w:val="20"/>
          <w:szCs w:val="20"/>
          <w:rtl w:val="0"/>
        </w:rPr>
        <w:t xml:space="preserve">e</w:t>
      </w:r>
      <w:r w:rsidDel="00000000" w:rsidR="00000000" w:rsidRPr="00000000">
        <w:rPr>
          <w:sz w:val="20"/>
          <w:szCs w:val="20"/>
          <w:rtl w:val="0"/>
        </w:rPr>
        <w:t xml:space="preserve">_</w:t>
      </w:r>
      <w:r w:rsidDel="00000000" w:rsidR="00000000" w:rsidRPr="00000000">
        <w:rPr>
          <w:color w:val="000000"/>
          <w:sz w:val="20"/>
          <w:szCs w:val="20"/>
          <w:rtl w:val="0"/>
        </w:rPr>
        <w:t xml:space="preserve">sua</w:t>
      </w:r>
      <w:r w:rsidDel="00000000" w:rsidR="00000000" w:rsidRPr="00000000">
        <w:rPr>
          <w:sz w:val="20"/>
          <w:szCs w:val="20"/>
          <w:rtl w:val="0"/>
        </w:rPr>
        <w:t xml:space="preserve">_</w:t>
      </w:r>
      <w:r w:rsidDel="00000000" w:rsidR="00000000" w:rsidRPr="00000000">
        <w:rPr>
          <w:color w:val="000000"/>
          <w:sz w:val="20"/>
          <w:szCs w:val="20"/>
          <w:rtl w:val="0"/>
        </w:rPr>
        <w:t xml:space="preserve">vero dilectione </w:t>
      </w:r>
      <w:r w:rsidDel="00000000" w:rsidR="00000000" w:rsidRPr="00000000">
        <w:rPr>
          <w:sz w:val="20"/>
          <w:szCs w:val="20"/>
          <w:rtl w:val="0"/>
        </w:rPr>
        <w:t xml:space="preserve">&amp;</w:t>
      </w:r>
      <w:r w:rsidDel="00000000" w:rsidR="00000000" w:rsidRPr="00000000">
        <w:rPr>
          <w:color w:val="000000"/>
          <w:sz w:val="20"/>
          <w:szCs w:val="20"/>
          <w:rtl w:val="0"/>
        </w:rPr>
        <w:t xml:space="preserve"> carnis su[a]e non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sunt p[rae]cepta statuta, quia duob[us] priorib[us] </w:t>
      </w:r>
      <w:r w:rsidDel="00000000" w:rsidR="00000000" w:rsidRPr="00000000">
        <w:rPr>
          <w:sz w:val="20"/>
          <w:szCs w:val="20"/>
          <w:rtl w:val="0"/>
        </w:rPr>
        <w:t xml:space="preserve">h[a]ec</w:t>
      </w:r>
      <w:r w:rsidDel="00000000" w:rsidR="00000000" w:rsidRPr="00000000">
        <w:rPr>
          <w:color w:val="000000"/>
          <w:sz w:val="20"/>
          <w:szCs w:val="20"/>
          <w:rtl w:val="0"/>
        </w:rPr>
        <w:t xml:space="preserve"> duo ine[ss]e dinoscuntur</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Q</w:t>
      </w:r>
      <w:r w:rsidDel="00000000" w:rsidR="00000000" w:rsidRPr="00000000">
        <w:rPr>
          <w:color w:val="000000"/>
          <w:sz w:val="20"/>
          <w:szCs w:val="20"/>
          <w:rtl w:val="0"/>
        </w:rPr>
        <w:t xml:space="preserve">uia q[ui]</w:t>
      </w:r>
      <w:r w:rsidDel="00000000" w:rsidR="00000000" w:rsidRPr="00000000">
        <w:rPr>
          <w:sz w:val="20"/>
          <w:szCs w:val="20"/>
          <w:rtl w:val="0"/>
        </w:rPr>
        <w:t xml:space="preserve">_d</w:t>
      </w:r>
      <w:r w:rsidDel="00000000" w:rsidR="00000000" w:rsidRPr="00000000">
        <w:rPr>
          <w:color w:val="000000"/>
          <w:sz w:val="20"/>
          <w:szCs w:val="20"/>
          <w:rtl w:val="0"/>
        </w:rPr>
        <w:t xml:space="preserve">[eu]m vel p[ro]ximu[m] p[er]fecte diligit, se_ipsu[m] neglegere non poterit.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Quia h[a]ec e[st] anim[a]e su[m]ma beatitudo </w:t>
      </w:r>
      <w:r w:rsidDel="00000000" w:rsidR="00000000" w:rsidRPr="00000000">
        <w:rPr>
          <w:sz w:val="20"/>
          <w:szCs w:val="20"/>
          <w:rtl w:val="0"/>
        </w:rPr>
        <w:t xml:space="preserve">e</w:t>
      </w:r>
      <w:r w:rsidDel="00000000" w:rsidR="00000000" w:rsidRPr="00000000">
        <w:rPr>
          <w:color w:val="000000"/>
          <w:sz w:val="20"/>
          <w:szCs w:val="20"/>
          <w:rtl w:val="0"/>
        </w:rPr>
        <w:t xml:space="preserve">u[m] diligere a quo est. </w:t>
      </w:r>
      <w:r w:rsidDel="00000000" w:rsidR="00000000" w:rsidRPr="00000000">
        <w:rPr>
          <w:sz w:val="20"/>
          <w:szCs w:val="20"/>
          <w:rtl w:val="0"/>
        </w:rPr>
        <w:t xml:space="preserve">E</w:t>
      </w:r>
      <w:r w:rsidDel="00000000" w:rsidR="00000000" w:rsidRPr="00000000">
        <w:rPr>
          <w:color w:val="000000"/>
          <w:sz w:val="20"/>
          <w:szCs w:val="20"/>
          <w:rtl w:val="0"/>
        </w:rPr>
        <w:t xml:space="preserve">t socias su[a]e beati</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tudinis diligere animas, </w:t>
      </w:r>
      <w:r w:rsidDel="00000000" w:rsidR="00000000" w:rsidRPr="00000000">
        <w:rPr>
          <w:sz w:val="20"/>
          <w:szCs w:val="20"/>
          <w:rtl w:val="0"/>
        </w:rPr>
        <w:t xml:space="preserve">&amp;</w:t>
      </w:r>
      <w:r w:rsidDel="00000000" w:rsidR="00000000" w:rsidRPr="00000000">
        <w:rPr>
          <w:color w:val="000000"/>
          <w:sz w:val="20"/>
          <w:szCs w:val="20"/>
          <w:rtl w:val="0"/>
        </w:rPr>
        <w:t xml:space="preserve"> illis p[ro]desse vel carnis officio, vel m</w:t>
      </w:r>
      <w:r w:rsidDel="00000000" w:rsidR="00000000" w:rsidRPr="00000000">
        <w:rPr>
          <w:sz w:val="20"/>
          <w:szCs w:val="20"/>
          <w:rtl w:val="0"/>
        </w:rPr>
        <w:t xml:space="preserve">e</w:t>
      </w:r>
      <w:r w:rsidDel="00000000" w:rsidR="00000000" w:rsidRPr="00000000">
        <w:rPr>
          <w:color w:val="000000"/>
          <w:sz w:val="20"/>
          <w:szCs w:val="20"/>
          <w:rtl w:val="0"/>
        </w:rPr>
        <w:t xml:space="preserve">ntis </w:t>
        <w:tab/>
        <w:tab/>
        <w:tab/>
        <w:tab/>
        <w:tab/>
        <w:t xml:space="preserve">80</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beneficio ut bona illis opt&amp;[et], </w:t>
      </w:r>
      <w:r w:rsidDel="00000000" w:rsidR="00000000" w:rsidRPr="00000000">
        <w:rPr>
          <w:sz w:val="20"/>
          <w:szCs w:val="20"/>
          <w:rtl w:val="0"/>
        </w:rPr>
        <w:t xml:space="preserve">&amp;</w:t>
      </w:r>
      <w:r w:rsidDel="00000000" w:rsidR="00000000" w:rsidRPr="00000000">
        <w:rPr>
          <w:color w:val="000000"/>
          <w:sz w:val="20"/>
          <w:szCs w:val="20"/>
          <w:rtl w:val="0"/>
        </w:rPr>
        <w:t xml:space="preserve"> quantu[m] valeat faciat.</w:t>
      </w:r>
      <w:r w:rsidDel="00000000" w:rsidR="00000000" w:rsidRPr="00000000">
        <w:rPr>
          <w:sz w:val="20"/>
          <w:szCs w:val="20"/>
          <w:rtl w:val="0"/>
        </w:rPr>
        <w:t xml:space="preserve"> </w:t>
      </w:r>
      <w:r w:rsidDel="00000000" w:rsidR="00000000" w:rsidRPr="00000000">
        <w:rPr>
          <w:color w:val="000000"/>
          <w:sz w:val="20"/>
          <w:szCs w:val="20"/>
          <w:rtl w:val="0"/>
        </w:rPr>
        <w:t xml:space="preserve">Hab&amp;[et] igitur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anima in</w:t>
      </w:r>
      <w:r w:rsidDel="00000000" w:rsidR="00000000" w:rsidRPr="00000000">
        <w:rPr>
          <w:sz w:val="20"/>
          <w:szCs w:val="20"/>
          <w:rtl w:val="0"/>
        </w:rPr>
        <w:t xml:space="preserve">_</w:t>
      </w:r>
      <w:r w:rsidDel="00000000" w:rsidR="00000000" w:rsidRPr="00000000">
        <w:rPr>
          <w:color w:val="000000"/>
          <w:sz w:val="20"/>
          <w:szCs w:val="20"/>
          <w:rtl w:val="0"/>
        </w:rPr>
        <w:t xml:space="preserve">sua natura ut dixim[us] imagine[m] s[an</w:t>
      </w:r>
      <w:r w:rsidDel="00000000" w:rsidR="00000000" w:rsidRPr="00000000">
        <w:rPr>
          <w:sz w:val="20"/>
          <w:szCs w:val="20"/>
          <w:rtl w:val="0"/>
        </w:rPr>
        <w:t xml:space="preserve">]</w:t>
      </w:r>
      <w:r w:rsidDel="00000000" w:rsidR="00000000" w:rsidRPr="00000000">
        <w:rPr>
          <w:color w:val="000000"/>
          <w:sz w:val="20"/>
          <w:szCs w:val="20"/>
          <w:rtl w:val="0"/>
        </w:rPr>
        <w:t xml:space="preserve">c[ta]e trinitatis, in</w:t>
      </w:r>
      <w:r w:rsidDel="00000000" w:rsidR="00000000" w:rsidRPr="00000000">
        <w:rPr>
          <w:sz w:val="20"/>
          <w:szCs w:val="20"/>
          <w:rtl w:val="0"/>
        </w:rPr>
        <w:t xml:space="preserve">_</w:t>
      </w:r>
      <w:r w:rsidDel="00000000" w:rsidR="00000000" w:rsidRPr="00000000">
        <w:rPr>
          <w:color w:val="000000"/>
          <w:sz w:val="20"/>
          <w:szCs w:val="20"/>
          <w:rtl w:val="0"/>
        </w:rPr>
        <w:t xml:space="preserve">eo quod in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tellegentia[m], voluntate[m], </w:t>
      </w:r>
      <w:r w:rsidDel="00000000" w:rsidR="00000000" w:rsidRPr="00000000">
        <w:rPr>
          <w:sz w:val="20"/>
          <w:szCs w:val="20"/>
          <w:rtl w:val="0"/>
        </w:rPr>
        <w:t xml:space="preserve">&amp;_</w:t>
      </w:r>
      <w:r w:rsidDel="00000000" w:rsidR="00000000" w:rsidRPr="00000000">
        <w:rPr>
          <w:color w:val="000000"/>
          <w:sz w:val="20"/>
          <w:szCs w:val="20"/>
          <w:rtl w:val="0"/>
        </w:rPr>
        <w:t xml:space="preserve">memoria[m] hab&amp;[et]. Una est eni[m] anima qu[a]e</w:t>
      </w:r>
      <w:r w:rsidDel="00000000" w:rsidR="00000000" w:rsidRPr="00000000">
        <w:rPr>
          <w:sz w:val="20"/>
          <w:szCs w:val="20"/>
          <w:rtl w:val="0"/>
        </w:rPr>
        <w:t xml:space="preserve">_</w:t>
      </w:r>
      <w:r w:rsidDel="00000000" w:rsidR="00000000" w:rsidRPr="00000000">
        <w:rPr>
          <w:color w:val="000000"/>
          <w:sz w:val="20"/>
          <w:szCs w:val="20"/>
          <w:rtl w:val="0"/>
        </w:rPr>
        <w:t xml:space="preserve">mens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f.53v</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dicitur, una vita, </w:t>
      </w:r>
      <w:r w:rsidDel="00000000" w:rsidR="00000000" w:rsidRPr="00000000">
        <w:rPr>
          <w:sz w:val="20"/>
          <w:szCs w:val="20"/>
          <w:rtl w:val="0"/>
        </w:rPr>
        <w:t xml:space="preserve">&amp;</w:t>
      </w:r>
      <w:r w:rsidDel="00000000" w:rsidR="00000000" w:rsidRPr="00000000">
        <w:rPr>
          <w:color w:val="000000"/>
          <w:sz w:val="20"/>
          <w:szCs w:val="20"/>
          <w:rtl w:val="0"/>
        </w:rPr>
        <w:t xml:space="preserve"> una substantia, qu[a]e h[a]ec tria hab&amp;[et] in</w:t>
      </w:r>
      <w:r w:rsidDel="00000000" w:rsidR="00000000" w:rsidRPr="00000000">
        <w:rPr>
          <w:sz w:val="20"/>
          <w:szCs w:val="20"/>
          <w:rtl w:val="0"/>
        </w:rPr>
        <w:t xml:space="preserve">_</w:t>
      </w:r>
      <w:r w:rsidDel="00000000" w:rsidR="00000000" w:rsidRPr="00000000">
        <w:rPr>
          <w:color w:val="000000"/>
          <w:sz w:val="20"/>
          <w:szCs w:val="20"/>
          <w:rtl w:val="0"/>
        </w:rPr>
        <w:t xml:space="preserve">se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s</w:t>
      </w:r>
      <w:r w:rsidDel="00000000" w:rsidR="00000000" w:rsidRPr="00000000">
        <w:rPr>
          <w:color w:val="000000"/>
          <w:sz w:val="20"/>
          <w:szCs w:val="20"/>
          <w:rtl w:val="0"/>
        </w:rPr>
        <w:t xml:space="preserve">ed</w:t>
      </w:r>
      <w:r w:rsidDel="00000000" w:rsidR="00000000" w:rsidRPr="00000000">
        <w:rPr>
          <w:sz w:val="20"/>
          <w:szCs w:val="20"/>
          <w:rtl w:val="0"/>
        </w:rPr>
        <w:t xml:space="preserve">_</w:t>
      </w:r>
      <w:r w:rsidDel="00000000" w:rsidR="00000000" w:rsidRPr="00000000">
        <w:rPr>
          <w:color w:val="000000"/>
          <w:sz w:val="20"/>
          <w:szCs w:val="20"/>
          <w:rtl w:val="0"/>
        </w:rPr>
        <w:t xml:space="preserve">h[a]ec tria non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sunt tres</w:t>
      </w:r>
      <w:r w:rsidDel="00000000" w:rsidR="00000000" w:rsidRPr="00000000">
        <w:rPr>
          <w:sz w:val="20"/>
          <w:szCs w:val="20"/>
          <w:rtl w:val="0"/>
        </w:rPr>
        <w:t xml:space="preserve">_</w:t>
      </w:r>
      <w:r w:rsidDel="00000000" w:rsidR="00000000" w:rsidRPr="00000000">
        <w:rPr>
          <w:color w:val="000000"/>
          <w:sz w:val="20"/>
          <w:szCs w:val="20"/>
          <w:rtl w:val="0"/>
        </w:rPr>
        <w:t xml:space="preserve">vit[a]e sed</w:t>
      </w:r>
      <w:r w:rsidDel="00000000" w:rsidR="00000000" w:rsidRPr="00000000">
        <w:rPr>
          <w:sz w:val="20"/>
          <w:szCs w:val="20"/>
          <w:rtl w:val="0"/>
        </w:rPr>
        <w:t xml:space="preserve">_</w:t>
      </w:r>
      <w:r w:rsidDel="00000000" w:rsidR="00000000" w:rsidRPr="00000000">
        <w:rPr>
          <w:color w:val="000000"/>
          <w:sz w:val="20"/>
          <w:szCs w:val="20"/>
          <w:rtl w:val="0"/>
        </w:rPr>
        <w:t xml:space="preserve">una</w:t>
      </w:r>
      <w:r w:rsidDel="00000000" w:rsidR="00000000" w:rsidRPr="00000000">
        <w:rPr>
          <w:sz w:val="20"/>
          <w:szCs w:val="20"/>
          <w:rtl w:val="0"/>
        </w:rPr>
        <w:t xml:space="preserve">_</w:t>
      </w:r>
      <w:r w:rsidDel="00000000" w:rsidR="00000000" w:rsidRPr="00000000">
        <w:rPr>
          <w:color w:val="000000"/>
          <w:sz w:val="20"/>
          <w:szCs w:val="20"/>
          <w:rtl w:val="0"/>
        </w:rPr>
        <w:t xml:space="preserve">vita, nec tres mentes, sed una m</w:t>
      </w:r>
      <w:r w:rsidDel="00000000" w:rsidR="00000000" w:rsidRPr="00000000">
        <w:rPr>
          <w:sz w:val="20"/>
          <w:szCs w:val="20"/>
          <w:rtl w:val="0"/>
        </w:rPr>
        <w:t xml:space="preserve">e</w:t>
      </w:r>
      <w:r w:rsidDel="00000000" w:rsidR="00000000" w:rsidRPr="00000000">
        <w:rPr>
          <w:color w:val="000000"/>
          <w:sz w:val="20"/>
          <w:szCs w:val="20"/>
          <w:rtl w:val="0"/>
        </w:rPr>
        <w:t xml:space="preserve">ns. </w:t>
      </w:r>
      <w:r w:rsidDel="00000000" w:rsidR="00000000" w:rsidRPr="00000000">
        <w:rPr>
          <w:sz w:val="20"/>
          <w:szCs w:val="20"/>
          <w:rtl w:val="0"/>
        </w:rPr>
        <w:t xml:space="preserve">C</w:t>
      </w:r>
      <w:r w:rsidDel="00000000" w:rsidR="00000000" w:rsidRPr="00000000">
        <w:rPr>
          <w:color w:val="000000"/>
          <w:sz w:val="20"/>
          <w:szCs w:val="20"/>
          <w:rtl w:val="0"/>
        </w:rPr>
        <w:t xml:space="preserve">onsequenter utiq[ue] </w:t>
        <w:tab/>
        <w:tab/>
        <w:tab/>
        <w:t xml:space="preserve">85</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nec tres substanti[a]e sunt, sed</w:t>
      </w:r>
      <w:r w:rsidDel="00000000" w:rsidR="00000000" w:rsidRPr="00000000">
        <w:rPr>
          <w:sz w:val="20"/>
          <w:szCs w:val="20"/>
          <w:rtl w:val="0"/>
        </w:rPr>
        <w:t xml:space="preserve">_</w:t>
      </w:r>
      <w:r w:rsidDel="00000000" w:rsidR="00000000" w:rsidRPr="00000000">
        <w:rPr>
          <w:color w:val="000000"/>
          <w:sz w:val="20"/>
          <w:szCs w:val="20"/>
          <w:rtl w:val="0"/>
        </w:rPr>
        <w:t xml:space="preserve">una</w:t>
      </w:r>
      <w:r w:rsidDel="00000000" w:rsidR="00000000" w:rsidRPr="00000000">
        <w:rPr>
          <w:sz w:val="20"/>
          <w:szCs w:val="20"/>
          <w:rtl w:val="0"/>
        </w:rPr>
        <w:t xml:space="preserve">_</w:t>
      </w:r>
      <w:r w:rsidDel="00000000" w:rsidR="00000000" w:rsidRPr="00000000">
        <w:rPr>
          <w:color w:val="000000"/>
          <w:sz w:val="20"/>
          <w:szCs w:val="20"/>
          <w:rtl w:val="0"/>
        </w:rPr>
        <w:t xml:space="preserve">substantia. Quod vero anima, vel mens, vel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vita, vel substantia dicit[ur], ad_</w:t>
      </w:r>
      <w:r w:rsidDel="00000000" w:rsidR="00000000" w:rsidRPr="00000000">
        <w:rPr>
          <w:sz w:val="20"/>
          <w:szCs w:val="20"/>
          <w:rtl w:val="0"/>
        </w:rPr>
        <w:t xml:space="preserve">seipsu[m] dicit[ur]:</w:t>
      </w:r>
      <w:r w:rsidDel="00000000" w:rsidR="00000000" w:rsidRPr="00000000">
        <w:rPr>
          <w:color w:val="000000"/>
          <w:sz w:val="20"/>
          <w:szCs w:val="20"/>
          <w:rtl w:val="0"/>
        </w:rPr>
        <w:t xml:space="preserve"> </w:t>
      </w:r>
      <w:r w:rsidDel="00000000" w:rsidR="00000000" w:rsidRPr="00000000">
        <w:rPr>
          <w:sz w:val="20"/>
          <w:szCs w:val="20"/>
          <w:rtl w:val="0"/>
        </w:rPr>
        <w:t xml:space="preserve">Q</w:t>
      </w:r>
      <w:r w:rsidDel="00000000" w:rsidR="00000000" w:rsidRPr="00000000">
        <w:rPr>
          <w:color w:val="000000"/>
          <w:sz w:val="20"/>
          <w:szCs w:val="20"/>
          <w:rtl w:val="0"/>
        </w:rPr>
        <w:t xml:space="preserve">uod vera memoria vel intellegen-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tia vel voluntas dicitur, ad</w:t>
      </w:r>
      <w:r w:rsidDel="00000000" w:rsidR="00000000" w:rsidRPr="00000000">
        <w:rPr>
          <w:sz w:val="20"/>
          <w:szCs w:val="20"/>
          <w:rtl w:val="0"/>
        </w:rPr>
        <w:t xml:space="preserve">_</w:t>
      </w:r>
      <w:r w:rsidDel="00000000" w:rsidR="00000000" w:rsidRPr="00000000">
        <w:rPr>
          <w:color w:val="000000"/>
          <w:sz w:val="20"/>
          <w:szCs w:val="20"/>
          <w:rtl w:val="0"/>
        </w:rPr>
        <w:t xml:space="preserve">aliquid relative dicitur. Proinde h</w:t>
      </w:r>
      <w:r w:rsidDel="00000000" w:rsidR="00000000" w:rsidRPr="00000000">
        <w:rPr>
          <w:sz w:val="20"/>
          <w:szCs w:val="20"/>
          <w:rtl w:val="0"/>
        </w:rPr>
        <w:t xml:space="preserve">[</w:t>
      </w:r>
      <w:r w:rsidDel="00000000" w:rsidR="00000000" w:rsidRPr="00000000">
        <w:rPr>
          <w:color w:val="000000"/>
          <w:sz w:val="20"/>
          <w:szCs w:val="20"/>
          <w:rtl w:val="0"/>
        </w:rPr>
        <w:t xml:space="preserve">a]ec tria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eo sunt unum, quo una vita, una mens, una est substanti</w:t>
      </w:r>
      <w:r w:rsidDel="00000000" w:rsidR="00000000" w:rsidRPr="00000000">
        <w:rPr>
          <w:sz w:val="20"/>
          <w:szCs w:val="20"/>
          <w:rtl w:val="0"/>
        </w:rPr>
        <w:t xml:space="preserve">a,</w:t>
      </w:r>
      <w:r w:rsidDel="00000000" w:rsidR="00000000" w:rsidRPr="00000000">
        <w:rPr>
          <w:color w:val="000000"/>
          <w:sz w:val="20"/>
          <w:szCs w:val="20"/>
          <w:rtl w:val="0"/>
        </w:rPr>
        <w:t xml:space="preserve"> </w:t>
      </w:r>
      <w:r w:rsidDel="00000000" w:rsidR="00000000" w:rsidRPr="00000000">
        <w:rPr>
          <w:sz w:val="20"/>
          <w:szCs w:val="20"/>
          <w:rtl w:val="0"/>
        </w:rPr>
        <w:t xml:space="preserve">&amp;_</w:t>
      </w:r>
      <w:r w:rsidDel="00000000" w:rsidR="00000000" w:rsidRPr="00000000">
        <w:rPr>
          <w:color w:val="000000"/>
          <w:sz w:val="20"/>
          <w:szCs w:val="20"/>
          <w:rtl w:val="0"/>
        </w:rPr>
        <w:t xml:space="preserve">quicquid aliud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ad</w:t>
      </w:r>
      <w:r w:rsidDel="00000000" w:rsidR="00000000" w:rsidRPr="00000000">
        <w:rPr>
          <w:sz w:val="20"/>
          <w:szCs w:val="20"/>
          <w:rtl w:val="0"/>
        </w:rPr>
        <w:t xml:space="preserve">_</w:t>
      </w:r>
      <w:r w:rsidDel="00000000" w:rsidR="00000000" w:rsidRPr="00000000">
        <w:rPr>
          <w:color w:val="000000"/>
          <w:sz w:val="20"/>
          <w:szCs w:val="20"/>
          <w:rtl w:val="0"/>
        </w:rPr>
        <w:t xml:space="preserve">se ipsa singula dicuntur, </w:t>
      </w:r>
      <w:r w:rsidDel="00000000" w:rsidR="00000000" w:rsidRPr="00000000">
        <w:rPr>
          <w:sz w:val="20"/>
          <w:szCs w:val="20"/>
          <w:rtl w:val="0"/>
        </w:rPr>
        <w:t xml:space="preserve">&amp;[et]</w:t>
      </w:r>
      <w:r w:rsidDel="00000000" w:rsidR="00000000" w:rsidRPr="00000000">
        <w:rPr>
          <w:color w:val="000000"/>
          <w:sz w:val="20"/>
          <w:szCs w:val="20"/>
          <w:rtl w:val="0"/>
        </w:rPr>
        <w:t xml:space="preserve">ia[m] simul n[on]</w:t>
      </w:r>
      <w:r w:rsidDel="00000000" w:rsidR="00000000" w:rsidRPr="00000000">
        <w:rPr>
          <w:sz w:val="20"/>
          <w:szCs w:val="20"/>
          <w:rtl w:val="0"/>
        </w:rPr>
        <w:t xml:space="preserve">_</w:t>
      </w:r>
      <w:r w:rsidDel="00000000" w:rsidR="00000000" w:rsidRPr="00000000">
        <w:rPr>
          <w:color w:val="000000"/>
          <w:sz w:val="20"/>
          <w:szCs w:val="20"/>
          <w:rtl w:val="0"/>
        </w:rPr>
        <w:t xml:space="preserve">pluralit[er], sed singularit[er] dicuntur</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 </w:t>
        <w:tab/>
        <w:tab/>
      </w:r>
      <w:r w:rsidDel="00000000" w:rsidR="00000000" w:rsidRPr="00000000">
        <w:rPr>
          <w:color w:val="000000"/>
          <w:sz w:val="20"/>
          <w:szCs w:val="20"/>
          <w:rtl w:val="0"/>
        </w:rPr>
        <w:t xml:space="preserve">90</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E</w:t>
      </w:r>
      <w:r w:rsidDel="00000000" w:rsidR="00000000" w:rsidRPr="00000000">
        <w:rPr>
          <w:color w:val="000000"/>
          <w:sz w:val="20"/>
          <w:szCs w:val="20"/>
          <w:rtl w:val="0"/>
        </w:rPr>
        <w:t xml:space="preserve">o vero tria, quo ad</w:t>
      </w:r>
      <w:r w:rsidDel="00000000" w:rsidR="00000000" w:rsidRPr="00000000">
        <w:rPr>
          <w:sz w:val="20"/>
          <w:szCs w:val="20"/>
          <w:rtl w:val="0"/>
        </w:rPr>
        <w:t xml:space="preserve">_</w:t>
      </w:r>
      <w:r w:rsidDel="00000000" w:rsidR="00000000" w:rsidRPr="00000000">
        <w:rPr>
          <w:color w:val="000000"/>
          <w:sz w:val="20"/>
          <w:szCs w:val="20"/>
          <w:rtl w:val="0"/>
        </w:rPr>
        <w:t xml:space="preserve">se invice[m] referuntur. Na[m] memoria alicui[us] est memoria,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&amp;_</w:t>
      </w:r>
      <w:r w:rsidDel="00000000" w:rsidR="00000000" w:rsidRPr="00000000">
        <w:rPr>
          <w:color w:val="000000"/>
          <w:sz w:val="20"/>
          <w:szCs w:val="20"/>
          <w:rtl w:val="0"/>
        </w:rPr>
        <w:t xml:space="preserve">intellegentia alicui[us] est intellegentia, </w:t>
      </w:r>
      <w:r w:rsidDel="00000000" w:rsidR="00000000" w:rsidRPr="00000000">
        <w:rPr>
          <w:sz w:val="20"/>
          <w:szCs w:val="20"/>
          <w:rtl w:val="0"/>
        </w:rPr>
        <w:t xml:space="preserve">&amp;_</w:t>
      </w:r>
      <w:r w:rsidDel="00000000" w:rsidR="00000000" w:rsidRPr="00000000">
        <w:rPr>
          <w:color w:val="000000"/>
          <w:sz w:val="20"/>
          <w:szCs w:val="20"/>
          <w:rtl w:val="0"/>
        </w:rPr>
        <w:t xml:space="preserve">voluntas alicui[us] e[st] voluntas, </w:t>
      </w:r>
      <w:r w:rsidDel="00000000" w:rsidR="00000000" w:rsidRPr="00000000">
        <w:rPr>
          <w:sz w:val="20"/>
          <w:szCs w:val="20"/>
          <w:rtl w:val="0"/>
        </w:rPr>
        <w:t xml:space="preserve">&amp;-</w:t>
      </w:r>
      <w:r w:rsidDel="00000000" w:rsidR="00000000" w:rsidRPr="00000000">
        <w:rPr>
          <w:color w:val="000000"/>
          <w:sz w:val="20"/>
          <w:szCs w:val="20"/>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h[a]ec ad</w:t>
      </w:r>
      <w:r w:rsidDel="00000000" w:rsidR="00000000" w:rsidRPr="00000000">
        <w:rPr>
          <w:sz w:val="20"/>
          <w:szCs w:val="20"/>
          <w:rtl w:val="0"/>
        </w:rPr>
        <w:t xml:space="preserve">_</w:t>
      </w:r>
      <w:r w:rsidDel="00000000" w:rsidR="00000000" w:rsidRPr="00000000">
        <w:rPr>
          <w:color w:val="000000"/>
          <w:sz w:val="20"/>
          <w:szCs w:val="20"/>
          <w:rtl w:val="0"/>
        </w:rPr>
        <w:t xml:space="preserve">se invice[m] referuntur. Sed in his trib[us] unitas qu[a]eda[m] e[st]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I</w:t>
      </w:r>
      <w:r w:rsidDel="00000000" w:rsidR="00000000" w:rsidRPr="00000000">
        <w:rPr>
          <w:color w:val="000000"/>
          <w:sz w:val="20"/>
          <w:szCs w:val="20"/>
          <w:rtl w:val="0"/>
        </w:rPr>
        <w:t xml:space="preserve">ntell</w:t>
      </w:r>
      <w:r w:rsidDel="00000000" w:rsidR="00000000" w:rsidRPr="00000000">
        <w:rPr>
          <w:sz w:val="20"/>
          <w:szCs w:val="20"/>
          <w:rtl w:val="0"/>
        </w:rPr>
        <w:t xml:space="preserve">i</w:t>
      </w:r>
      <w:r w:rsidDel="00000000" w:rsidR="00000000" w:rsidRPr="00000000">
        <w:rPr>
          <w:color w:val="000000"/>
          <w:sz w:val="20"/>
          <w:szCs w:val="20"/>
          <w:rtl w:val="0"/>
        </w:rPr>
        <w:t xml:space="preserve">go me in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tellegere velle </w:t>
      </w:r>
      <w:r w:rsidDel="00000000" w:rsidR="00000000" w:rsidRPr="00000000">
        <w:rPr>
          <w:sz w:val="20"/>
          <w:szCs w:val="20"/>
          <w:rtl w:val="0"/>
        </w:rPr>
        <w:t xml:space="preserve">&amp;_</w:t>
      </w:r>
      <w:r w:rsidDel="00000000" w:rsidR="00000000" w:rsidRPr="00000000">
        <w:rPr>
          <w:color w:val="000000"/>
          <w:sz w:val="20"/>
          <w:szCs w:val="20"/>
          <w:rtl w:val="0"/>
        </w:rPr>
        <w:t xml:space="preserve">meminisse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&amp;_</w:t>
      </w:r>
      <w:r w:rsidDel="00000000" w:rsidR="00000000" w:rsidRPr="00000000">
        <w:rPr>
          <w:color w:val="000000"/>
          <w:sz w:val="20"/>
          <w:szCs w:val="20"/>
          <w:rtl w:val="0"/>
        </w:rPr>
        <w:t xml:space="preserve">volo</w:t>
      </w:r>
      <w:r w:rsidDel="00000000" w:rsidR="00000000" w:rsidRPr="00000000">
        <w:rPr>
          <w:sz w:val="20"/>
          <w:szCs w:val="20"/>
          <w:rtl w:val="0"/>
        </w:rPr>
        <w:t xml:space="preserve">_</w:t>
      </w:r>
      <w:r w:rsidDel="00000000" w:rsidR="00000000" w:rsidRPr="00000000">
        <w:rPr>
          <w:color w:val="000000"/>
          <w:sz w:val="20"/>
          <w:szCs w:val="20"/>
          <w:rtl w:val="0"/>
        </w:rPr>
        <w:t xml:space="preserve">me intellegere </w:t>
      </w:r>
      <w:r w:rsidDel="00000000" w:rsidR="00000000" w:rsidRPr="00000000">
        <w:rPr>
          <w:sz w:val="20"/>
          <w:szCs w:val="20"/>
          <w:rtl w:val="0"/>
        </w:rPr>
        <w:t xml:space="preserve">&amp;</w:t>
      </w:r>
      <w:r w:rsidDel="00000000" w:rsidR="00000000" w:rsidRPr="00000000">
        <w:rPr>
          <w:color w:val="000000"/>
          <w:sz w:val="20"/>
          <w:szCs w:val="20"/>
          <w:rtl w:val="0"/>
        </w:rPr>
        <w:t xml:space="preserve"> memin</w:t>
      </w:r>
      <w:r w:rsidDel="00000000" w:rsidR="00000000" w:rsidRPr="00000000">
        <w:rPr>
          <w:sz w:val="20"/>
          <w:szCs w:val="20"/>
          <w:rtl w:val="0"/>
        </w:rPr>
        <w:t xml:space="preserve">i</w:t>
      </w:r>
      <w:r w:rsidDel="00000000" w:rsidR="00000000" w:rsidRPr="00000000">
        <w:rPr>
          <w:color w:val="000000"/>
          <w:sz w:val="20"/>
          <w:szCs w:val="20"/>
          <w:rtl w:val="0"/>
        </w:rPr>
        <w:t xml:space="preserve">sse et velle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&amp;-</w:t>
      </w:r>
      <w:r w:rsidDel="00000000" w:rsidR="00000000" w:rsidRPr="00000000">
        <w:rPr>
          <w:color w:val="000000"/>
          <w:sz w:val="20"/>
          <w:szCs w:val="20"/>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memini me intelligere &amp; velle &amp; meminisse, &amp;_</w:t>
      </w:r>
      <w:r w:rsidDel="00000000" w:rsidR="00000000" w:rsidRPr="00000000">
        <w:rPr>
          <w:color w:val="000000"/>
          <w:sz w:val="20"/>
          <w:szCs w:val="20"/>
          <w:rtl w:val="0"/>
        </w:rPr>
        <w:t xml:space="preserve">sic in</w:t>
      </w:r>
      <w:r w:rsidDel="00000000" w:rsidR="00000000" w:rsidRPr="00000000">
        <w:rPr>
          <w:sz w:val="20"/>
          <w:szCs w:val="20"/>
          <w:rtl w:val="0"/>
        </w:rPr>
        <w:t xml:space="preserve">_</w:t>
      </w:r>
      <w:r w:rsidDel="00000000" w:rsidR="00000000" w:rsidRPr="00000000">
        <w:rPr>
          <w:color w:val="000000"/>
          <w:sz w:val="20"/>
          <w:szCs w:val="20"/>
          <w:rtl w:val="0"/>
        </w:rPr>
        <w:t xml:space="preserve">singulis singula capiunt[ur]. </w:t>
        <w:tab/>
        <w:t xml:space="preserve">    </w:t>
        <w:tab/>
        <w:tab/>
        <w:t xml:space="preserve">95</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Sed de</w:t>
      </w:r>
      <w:r w:rsidDel="00000000" w:rsidR="00000000" w:rsidRPr="00000000">
        <w:rPr>
          <w:sz w:val="20"/>
          <w:szCs w:val="20"/>
          <w:rtl w:val="0"/>
        </w:rPr>
        <w:t xml:space="preserve">_</w:t>
      </w:r>
      <w:r w:rsidDel="00000000" w:rsidR="00000000" w:rsidRPr="00000000">
        <w:rPr>
          <w:color w:val="000000"/>
          <w:sz w:val="20"/>
          <w:szCs w:val="20"/>
          <w:rtl w:val="0"/>
        </w:rPr>
        <w:t xml:space="preserve">his alias</w:t>
      </w:r>
      <w:r w:rsidDel="00000000" w:rsidR="00000000" w:rsidRPr="00000000">
        <w:rPr>
          <w:sz w:val="20"/>
          <w:szCs w:val="20"/>
          <w:rtl w:val="0"/>
        </w:rPr>
        <w:t xml:space="preserve">; </w:t>
      </w:r>
      <w:r w:rsidDel="00000000" w:rsidR="00000000" w:rsidRPr="00000000">
        <w:rPr>
          <w:color w:val="000000"/>
          <w:sz w:val="20"/>
          <w:szCs w:val="20"/>
          <w:rtl w:val="0"/>
        </w:rPr>
        <w:t xml:space="preserve">Nunc aute[m] coniderem[us] mir</w:t>
      </w:r>
      <w:r w:rsidDel="00000000" w:rsidR="00000000" w:rsidRPr="00000000">
        <w:rPr>
          <w:sz w:val="20"/>
          <w:szCs w:val="20"/>
          <w:rtl w:val="0"/>
        </w:rPr>
        <w:t xml:space="preserve">a</w:t>
      </w:r>
      <w:r w:rsidDel="00000000" w:rsidR="00000000" w:rsidRPr="00000000">
        <w:rPr>
          <w:color w:val="000000"/>
          <w:sz w:val="20"/>
          <w:szCs w:val="20"/>
          <w:rtl w:val="0"/>
        </w:rPr>
        <w:t xml:space="preserve">[m] velocitate[m] anim[a]e in formandis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reb[us]</w:t>
      </w:r>
      <w:r w:rsidDel="00000000" w:rsidR="00000000" w:rsidRPr="00000000">
        <w:rPr>
          <w:sz w:val="20"/>
          <w:szCs w:val="20"/>
          <w:rtl w:val="0"/>
        </w:rPr>
        <w:t xml:space="preserve">.</w:t>
      </w:r>
      <w:r w:rsidDel="00000000" w:rsidR="00000000" w:rsidRPr="00000000">
        <w:rPr>
          <w:color w:val="000000"/>
          <w:sz w:val="20"/>
          <w:szCs w:val="20"/>
          <w:rtl w:val="0"/>
        </w:rPr>
        <w:t xml:space="preserve"> qu[a]e p[er]cipit p[er]</w:t>
      </w:r>
      <w:r w:rsidDel="00000000" w:rsidR="00000000" w:rsidRPr="00000000">
        <w:rPr>
          <w:sz w:val="20"/>
          <w:szCs w:val="20"/>
          <w:rtl w:val="0"/>
        </w:rPr>
        <w:t xml:space="preserve">_</w:t>
      </w:r>
      <w:r w:rsidDel="00000000" w:rsidR="00000000" w:rsidRPr="00000000">
        <w:rPr>
          <w:color w:val="000000"/>
          <w:sz w:val="20"/>
          <w:szCs w:val="20"/>
          <w:rtl w:val="0"/>
        </w:rPr>
        <w:t xml:space="preserve">carnales sensus, a</w:t>
      </w:r>
      <w:r w:rsidDel="00000000" w:rsidR="00000000" w:rsidRPr="00000000">
        <w:rPr>
          <w:sz w:val="20"/>
          <w:szCs w:val="20"/>
          <w:rtl w:val="0"/>
        </w:rPr>
        <w:t xml:space="preserve">_</w:t>
      </w:r>
      <w:r w:rsidDel="00000000" w:rsidR="00000000" w:rsidRPr="00000000">
        <w:rPr>
          <w:color w:val="000000"/>
          <w:sz w:val="20"/>
          <w:szCs w:val="20"/>
          <w:rtl w:val="0"/>
        </w:rPr>
        <w:t xml:space="preserve">quib[us] quasi </w:t>
      </w:r>
      <w:r w:rsidDel="00000000" w:rsidR="00000000" w:rsidRPr="00000000">
        <w:rPr>
          <w:sz w:val="20"/>
          <w:szCs w:val="20"/>
          <w:rtl w:val="0"/>
        </w:rPr>
        <w:t xml:space="preserve">p[</w:t>
      </w:r>
      <w:r w:rsidDel="00000000" w:rsidR="00000000" w:rsidRPr="00000000">
        <w:rPr>
          <w:color w:val="000000"/>
          <w:sz w:val="20"/>
          <w:szCs w:val="20"/>
          <w:rtl w:val="0"/>
        </w:rPr>
        <w:t xml:space="preserve">er]</w:t>
      </w:r>
      <w:r w:rsidDel="00000000" w:rsidR="00000000" w:rsidRPr="00000000">
        <w:rPr>
          <w:sz w:val="20"/>
          <w:szCs w:val="20"/>
          <w:rtl w:val="0"/>
        </w:rPr>
        <w:t xml:space="preserve">_</w:t>
      </w:r>
      <w:r w:rsidDel="00000000" w:rsidR="00000000" w:rsidRPr="00000000">
        <w:rPr>
          <w:color w:val="000000"/>
          <w:sz w:val="20"/>
          <w:szCs w:val="20"/>
          <w:rtl w:val="0"/>
        </w:rPr>
        <w:t xml:space="preserve">quosda[m] nuntios, quicquid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reru[m] sensibiliu[m] cognitaru[m] vel incogn</w:t>
      </w:r>
      <w:r w:rsidDel="00000000" w:rsidR="00000000" w:rsidRPr="00000000">
        <w:rPr>
          <w:sz w:val="20"/>
          <w:szCs w:val="20"/>
          <w:rtl w:val="0"/>
        </w:rPr>
        <w:t xml:space="preserve">a</w:t>
      </w:r>
      <w:r w:rsidDel="00000000" w:rsidR="00000000" w:rsidRPr="00000000">
        <w:rPr>
          <w:color w:val="000000"/>
          <w:sz w:val="20"/>
          <w:szCs w:val="20"/>
          <w:rtl w:val="0"/>
        </w:rPr>
        <w:t xml:space="preserve">taru[m] p[er]cipit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m</w:t>
      </w:r>
      <w:r w:rsidDel="00000000" w:rsidR="00000000" w:rsidRPr="00000000">
        <w:rPr>
          <w:color w:val="000000"/>
          <w:sz w:val="20"/>
          <w:szCs w:val="20"/>
          <w:rtl w:val="0"/>
        </w:rPr>
        <w:t xml:space="preserve">ox</w:t>
      </w:r>
      <w:r w:rsidDel="00000000" w:rsidR="00000000" w:rsidRPr="00000000">
        <w:rPr>
          <w:sz w:val="20"/>
          <w:szCs w:val="20"/>
          <w:rtl w:val="0"/>
        </w:rPr>
        <w:t xml:space="preserve">_</w:t>
      </w:r>
      <w:r w:rsidDel="00000000" w:rsidR="00000000" w:rsidRPr="00000000">
        <w:rPr>
          <w:color w:val="000000"/>
          <w:sz w:val="20"/>
          <w:szCs w:val="20"/>
          <w:rtl w:val="0"/>
        </w:rPr>
        <w:t xml:space="preserve">in</w:t>
      </w:r>
      <w:r w:rsidDel="00000000" w:rsidR="00000000" w:rsidRPr="00000000">
        <w:rPr>
          <w:sz w:val="20"/>
          <w:szCs w:val="20"/>
          <w:rtl w:val="0"/>
        </w:rPr>
        <w:t xml:space="preserve">_</w:t>
      </w:r>
      <w:r w:rsidDel="00000000" w:rsidR="00000000" w:rsidRPr="00000000">
        <w:rPr>
          <w:color w:val="000000"/>
          <w:sz w:val="20"/>
          <w:szCs w:val="20"/>
          <w:rtl w:val="0"/>
        </w:rPr>
        <w:t xml:space="preserve">se ipsa earu[m] in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effabili celeritate format figuras, </w:t>
      </w:r>
      <w:r w:rsidDel="00000000" w:rsidR="00000000" w:rsidRPr="00000000">
        <w:rPr>
          <w:strike w:val="1"/>
          <w:sz w:val="20"/>
          <w:szCs w:val="20"/>
          <w:rtl w:val="0"/>
        </w:rPr>
        <w:t xml:space="preserve">in</w:t>
      </w:r>
      <w:r w:rsidDel="00000000" w:rsidR="00000000" w:rsidRPr="00000000">
        <w:rPr>
          <w:color w:val="000000"/>
          <w:sz w:val="20"/>
          <w:szCs w:val="20"/>
          <w:rtl w:val="0"/>
        </w:rPr>
        <w:t xml:space="preserve">formatasq[ue] in su[a]e thesauro memori[a]e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recondit. Sicut eni[m] q[ui]_</w:t>
      </w:r>
      <w:r w:rsidDel="00000000" w:rsidR="00000000" w:rsidRPr="00000000">
        <w:rPr>
          <w:sz w:val="20"/>
          <w:szCs w:val="20"/>
          <w:rtl w:val="0"/>
        </w:rPr>
        <w:t xml:space="preserve">r</w:t>
      </w:r>
      <w:r w:rsidDel="00000000" w:rsidR="00000000" w:rsidRPr="00000000">
        <w:rPr>
          <w:color w:val="000000"/>
          <w:sz w:val="20"/>
          <w:szCs w:val="20"/>
          <w:rtl w:val="0"/>
        </w:rPr>
        <w:t xml:space="preserve">oma[m] vidit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r</w:t>
      </w:r>
      <w:r w:rsidDel="00000000" w:rsidR="00000000" w:rsidRPr="00000000">
        <w:rPr>
          <w:color w:val="000000"/>
          <w:sz w:val="20"/>
          <w:szCs w:val="20"/>
          <w:rtl w:val="0"/>
        </w:rPr>
        <w:t xml:space="preserve">oma[m] eni[m] </w:t>
      </w:r>
      <w:r w:rsidDel="00000000" w:rsidR="00000000" w:rsidRPr="00000000">
        <w:rPr>
          <w:sz w:val="20"/>
          <w:szCs w:val="20"/>
          <w:rtl w:val="0"/>
        </w:rPr>
        <w:t xml:space="preserve">s</w:t>
      </w:r>
      <w:r w:rsidDel="00000000" w:rsidR="00000000" w:rsidRPr="00000000">
        <w:rPr>
          <w:color w:val="000000"/>
          <w:sz w:val="20"/>
          <w:szCs w:val="20"/>
          <w:rtl w:val="0"/>
        </w:rPr>
        <w:t xml:space="preserve">ingit in</w:t>
      </w:r>
      <w:r w:rsidDel="00000000" w:rsidR="00000000" w:rsidRPr="00000000">
        <w:rPr>
          <w:sz w:val="20"/>
          <w:szCs w:val="20"/>
          <w:rtl w:val="0"/>
        </w:rPr>
        <w:t xml:space="preserve">_</w:t>
      </w:r>
      <w:r w:rsidDel="00000000" w:rsidR="00000000" w:rsidRPr="00000000">
        <w:rPr>
          <w:color w:val="000000"/>
          <w:sz w:val="20"/>
          <w:szCs w:val="20"/>
          <w:rtl w:val="0"/>
        </w:rPr>
        <w:t xml:space="preserve">animo suo, </w:t>
      </w:r>
      <w:r w:rsidDel="00000000" w:rsidR="00000000" w:rsidRPr="00000000">
        <w:rPr>
          <w:sz w:val="20"/>
          <w:szCs w:val="20"/>
          <w:rtl w:val="0"/>
        </w:rPr>
        <w:t xml:space="preserve">&amp;</w:t>
      </w:r>
      <w:r w:rsidDel="00000000" w:rsidR="00000000" w:rsidRPr="00000000">
        <w:rPr>
          <w:color w:val="000000"/>
          <w:sz w:val="20"/>
          <w:szCs w:val="20"/>
          <w:rtl w:val="0"/>
        </w:rPr>
        <w:t xml:space="preserve"> format    </w:t>
        <w:tab/>
        <w:tab/>
      </w:r>
      <w:r w:rsidDel="00000000" w:rsidR="00000000" w:rsidRPr="00000000">
        <w:rPr>
          <w:sz w:val="20"/>
          <w:szCs w:val="20"/>
          <w:rtl w:val="0"/>
        </w:rPr>
        <w:t xml:space="preserve">100</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qualis sit</w:t>
      </w:r>
      <w:r w:rsidDel="00000000" w:rsidR="00000000" w:rsidRPr="00000000">
        <w:rPr>
          <w:sz w:val="20"/>
          <w:szCs w:val="20"/>
          <w:rtl w:val="0"/>
        </w:rPr>
        <w:t xml:space="preserve">, &amp;</w:t>
      </w:r>
      <w:r w:rsidDel="00000000" w:rsidR="00000000" w:rsidRPr="00000000">
        <w:rPr>
          <w:color w:val="000000"/>
          <w:sz w:val="20"/>
          <w:szCs w:val="20"/>
          <w:rtl w:val="0"/>
        </w:rPr>
        <w:t xml:space="preserve"> du[m] nomen audierit vel r</w:t>
      </w:r>
      <w:r w:rsidDel="00000000" w:rsidR="00000000" w:rsidRPr="00000000">
        <w:rPr>
          <w:sz w:val="20"/>
          <w:szCs w:val="20"/>
          <w:rtl w:val="0"/>
        </w:rPr>
        <w:t xml:space="preserve">e</w:t>
      </w:r>
      <w:r w:rsidDel="00000000" w:rsidR="00000000" w:rsidRPr="00000000">
        <w:rPr>
          <w:color w:val="000000"/>
          <w:sz w:val="20"/>
          <w:szCs w:val="20"/>
          <w:rtl w:val="0"/>
        </w:rPr>
        <w:t xml:space="preserve">memorat </w:t>
      </w:r>
      <w:r w:rsidDel="00000000" w:rsidR="00000000" w:rsidRPr="00000000">
        <w:rPr>
          <w:sz w:val="20"/>
          <w:szCs w:val="20"/>
          <w:rtl w:val="0"/>
        </w:rPr>
        <w:t xml:space="preserve">r</w:t>
      </w:r>
      <w:r w:rsidDel="00000000" w:rsidR="00000000" w:rsidRPr="00000000">
        <w:rPr>
          <w:color w:val="000000"/>
          <w:sz w:val="20"/>
          <w:szCs w:val="20"/>
          <w:rtl w:val="0"/>
        </w:rPr>
        <w:t xml:space="preserve">om[a]e, stati[m]</w:t>
      </w:r>
      <w:r w:rsidDel="00000000" w:rsidR="00000000" w:rsidRPr="00000000">
        <w:rPr>
          <w:sz w:val="20"/>
          <w:szCs w:val="20"/>
          <w:rtl w:val="0"/>
        </w:rPr>
        <w:t xml:space="preserve">_</w:t>
      </w:r>
      <w:r w:rsidDel="00000000" w:rsidR="00000000" w:rsidRPr="00000000">
        <w:rPr>
          <w:color w:val="000000"/>
          <w:sz w:val="20"/>
          <w:szCs w:val="20"/>
          <w:rtl w:val="0"/>
        </w:rPr>
        <w:t xml:space="preserve">recurrit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animus illi[us] ad</w:t>
      </w:r>
      <w:r w:rsidDel="00000000" w:rsidR="00000000" w:rsidRPr="00000000">
        <w:rPr>
          <w:sz w:val="20"/>
          <w:szCs w:val="20"/>
          <w:rtl w:val="0"/>
        </w:rPr>
        <w:t xml:space="preserve">_</w:t>
      </w:r>
      <w:r w:rsidDel="00000000" w:rsidR="00000000" w:rsidRPr="00000000">
        <w:rPr>
          <w:color w:val="000000"/>
          <w:sz w:val="20"/>
          <w:szCs w:val="20"/>
          <w:rtl w:val="0"/>
        </w:rPr>
        <w:t xml:space="preserve">memoria[m] ubi</w:t>
      </w:r>
      <w:r w:rsidDel="00000000" w:rsidR="00000000" w:rsidRPr="00000000">
        <w:rPr>
          <w:sz w:val="20"/>
          <w:szCs w:val="20"/>
          <w:rtl w:val="0"/>
        </w:rPr>
        <w:t xml:space="preserve">_</w:t>
      </w:r>
      <w:r w:rsidDel="00000000" w:rsidR="00000000" w:rsidRPr="00000000">
        <w:rPr>
          <w:color w:val="000000"/>
          <w:sz w:val="20"/>
          <w:szCs w:val="20"/>
          <w:rtl w:val="0"/>
        </w:rPr>
        <w:t xml:space="preserve">contita[m] hab&amp;[et] forma[m] illi[us], </w:t>
      </w:r>
      <w:r w:rsidDel="00000000" w:rsidR="00000000" w:rsidRPr="00000000">
        <w:rPr>
          <w:sz w:val="20"/>
          <w:szCs w:val="20"/>
          <w:rtl w:val="0"/>
        </w:rPr>
        <w:t xml:space="preserve">&amp;_</w:t>
      </w:r>
      <w:r w:rsidDel="00000000" w:rsidR="00000000" w:rsidRPr="00000000">
        <w:rPr>
          <w:color w:val="000000"/>
          <w:sz w:val="20"/>
          <w:szCs w:val="20"/>
          <w:rtl w:val="0"/>
        </w:rPr>
        <w:t xml:space="preserve">ibi</w:t>
      </w:r>
      <w:r w:rsidDel="00000000" w:rsidR="00000000" w:rsidRPr="00000000">
        <w:rPr>
          <w:sz w:val="20"/>
          <w:szCs w:val="20"/>
          <w:rtl w:val="0"/>
        </w:rPr>
        <w:t xml:space="preserve">_</w:t>
      </w:r>
      <w:r w:rsidDel="00000000" w:rsidR="00000000" w:rsidRPr="00000000">
        <w:rPr>
          <w:color w:val="000000"/>
          <w:sz w:val="20"/>
          <w:szCs w:val="20"/>
          <w:rtl w:val="0"/>
        </w:rPr>
        <w:t xml:space="preserve">recognoscit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ea[m] ubi recondidit illa[m]. Et adhuc mirabilius est quod incognitaru[m] rerum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w:t>
      </w:r>
      <w:r w:rsidDel="00000000" w:rsidR="00000000" w:rsidRPr="00000000">
        <w:rPr>
          <w:sz w:val="20"/>
          <w:szCs w:val="20"/>
          <w:rtl w:val="0"/>
        </w:rPr>
        <w:t xml:space="preserve">_</w:t>
      </w:r>
      <w:r w:rsidDel="00000000" w:rsidR="00000000" w:rsidRPr="00000000">
        <w:rPr>
          <w:color w:val="000000"/>
          <w:sz w:val="20"/>
          <w:szCs w:val="20"/>
          <w:rtl w:val="0"/>
        </w:rPr>
        <w:t xml:space="preserve">lect[a]e vel audit[a]e erunt in aurib[us] anim[a]e, stati[m] format figura[m] ignote rei.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Sicut forte </w:t>
      </w:r>
      <w:r w:rsidDel="00000000" w:rsidR="00000000" w:rsidRPr="00000000">
        <w:rPr>
          <w:sz w:val="20"/>
          <w:szCs w:val="20"/>
          <w:rtl w:val="0"/>
        </w:rPr>
        <w:t xml:space="preserve">h</w:t>
      </w:r>
      <w:r w:rsidDel="00000000" w:rsidR="00000000" w:rsidRPr="00000000">
        <w:rPr>
          <w:color w:val="000000"/>
          <w:sz w:val="20"/>
          <w:szCs w:val="20"/>
          <w:rtl w:val="0"/>
        </w:rPr>
        <w:t xml:space="preserve">ierusale[m] qu</w:t>
      </w:r>
      <w:r w:rsidDel="00000000" w:rsidR="00000000" w:rsidRPr="00000000">
        <w:rPr>
          <w:sz w:val="20"/>
          <w:szCs w:val="20"/>
          <w:rtl w:val="0"/>
        </w:rPr>
        <w:t xml:space="preserve">isqua[m] </w:t>
      </w:r>
      <w:sdt>
        <w:sdtPr>
          <w:tag w:val="goog_rdk_2"/>
        </w:sdtPr>
        <w:sdtContent>
          <w:commentRangeStart w:id="1"/>
        </w:sdtContent>
      </w:sdt>
      <w:r w:rsidDel="00000000" w:rsidR="00000000" w:rsidRPr="00000000">
        <w:rPr>
          <w:sz w:val="20"/>
          <w:szCs w:val="20"/>
          <w:rtl w:val="0"/>
        </w:rPr>
        <w:t xml:space="preserve">rer[u]m </w:t>
      </w:r>
      <w:commentRangeEnd w:id="1"/>
      <w:r w:rsidDel="00000000" w:rsidR="00000000" w:rsidRPr="00000000">
        <w:commentReference w:id="1"/>
      </w:r>
      <w:r w:rsidDel="00000000" w:rsidR="00000000" w:rsidRPr="00000000">
        <w:rPr>
          <w:sz w:val="20"/>
          <w:szCs w:val="20"/>
          <w:rtl w:val="0"/>
        </w:rPr>
        <w:t xml:space="preserve">hab&amp;[et] in  anima sua formata[m] qualissit, </w:t>
        <w:tab/>
        <w:tab/>
        <w:tab/>
        <w:t xml:space="preserve">105</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qua[m] vis longe aliter sit, qua[m] sibi anima fingit du[m] videtur.</w:t>
      </w:r>
      <w:r w:rsidDel="00000000" w:rsidR="00000000" w:rsidRPr="00000000">
        <w:rPr>
          <w:sz w:val="20"/>
          <w:szCs w:val="20"/>
          <w:rtl w:val="0"/>
        </w:rPr>
        <w:t xml:space="preserve"> </w:t>
      </w:r>
      <w:r w:rsidDel="00000000" w:rsidR="00000000" w:rsidRPr="00000000">
        <w:rPr>
          <w:color w:val="000000"/>
          <w:sz w:val="20"/>
          <w:szCs w:val="20"/>
          <w:rtl w:val="0"/>
        </w:rPr>
        <w:t xml:space="preserve">Similit[er]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w:t>
      </w:r>
      <w:r w:rsidDel="00000000" w:rsidR="00000000" w:rsidRPr="00000000">
        <w:rPr>
          <w:sz w:val="20"/>
          <w:szCs w:val="20"/>
          <w:rtl w:val="0"/>
        </w:rPr>
        <w:t xml:space="preserve">_</w:t>
      </w:r>
      <w:r w:rsidDel="00000000" w:rsidR="00000000" w:rsidRPr="00000000">
        <w:rPr>
          <w:color w:val="000000"/>
          <w:sz w:val="20"/>
          <w:szCs w:val="20"/>
          <w:rtl w:val="0"/>
        </w:rPr>
        <w:t xml:space="preserve">homine, sicut forte de </w:t>
      </w:r>
      <w:r w:rsidDel="00000000" w:rsidR="00000000" w:rsidRPr="00000000">
        <w:rPr>
          <w:sz w:val="20"/>
          <w:szCs w:val="20"/>
          <w:rtl w:val="0"/>
        </w:rPr>
        <w:t xml:space="preserve">ha</w:t>
      </w:r>
      <w:r w:rsidDel="00000000" w:rsidR="00000000" w:rsidRPr="00000000">
        <w:rPr>
          <w:color w:val="000000"/>
          <w:sz w:val="20"/>
          <w:szCs w:val="20"/>
          <w:rtl w:val="0"/>
        </w:rPr>
        <w:t xml:space="preserve">braha[m]</w:t>
      </w:r>
      <w:r w:rsidDel="00000000" w:rsidR="00000000" w:rsidRPr="00000000">
        <w:rPr>
          <w:sz w:val="20"/>
          <w:szCs w:val="20"/>
          <w:rtl w:val="0"/>
        </w:rPr>
        <w:t xml:space="preserve">,</w:t>
      </w:r>
      <w:r w:rsidDel="00000000" w:rsidR="00000000" w:rsidRPr="00000000">
        <w:rPr>
          <w:color w:val="000000"/>
          <w:sz w:val="20"/>
          <w:szCs w:val="20"/>
          <w:rtl w:val="0"/>
        </w:rPr>
        <w:t xml:space="preserve"> fingit eni[m] homo in</w:t>
      </w:r>
      <w:r w:rsidDel="00000000" w:rsidR="00000000" w:rsidRPr="00000000">
        <w:rPr>
          <w:sz w:val="20"/>
          <w:szCs w:val="20"/>
          <w:rtl w:val="0"/>
        </w:rPr>
        <w:t xml:space="preserve">_</w:t>
      </w:r>
      <w:r w:rsidDel="00000000" w:rsidR="00000000" w:rsidRPr="00000000">
        <w:rPr>
          <w:color w:val="000000"/>
          <w:sz w:val="20"/>
          <w:szCs w:val="20"/>
          <w:rtl w:val="0"/>
        </w:rPr>
        <w:t xml:space="preserve">anima</w:t>
      </w:r>
      <w:r w:rsidDel="00000000" w:rsidR="00000000" w:rsidRPr="00000000">
        <w:rPr>
          <w:sz w:val="20"/>
          <w:szCs w:val="20"/>
          <w:rtl w:val="0"/>
        </w:rPr>
        <w:t xml:space="preserve">_</w:t>
      </w:r>
      <w:r w:rsidDel="00000000" w:rsidR="00000000" w:rsidRPr="00000000">
        <w:rPr>
          <w:color w:val="000000"/>
          <w:sz w:val="20"/>
          <w:szCs w:val="20"/>
          <w:rtl w:val="0"/>
        </w:rPr>
        <w:t xml:space="preserve">sua qualis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e[ss]et </w:t>
      </w:r>
      <w:r w:rsidDel="00000000" w:rsidR="00000000" w:rsidRPr="00000000">
        <w:rPr>
          <w:sz w:val="20"/>
          <w:szCs w:val="20"/>
          <w:rtl w:val="0"/>
        </w:rPr>
        <w:t xml:space="preserve">a</w:t>
      </w:r>
      <w:r w:rsidDel="00000000" w:rsidR="00000000" w:rsidRPr="00000000">
        <w:rPr>
          <w:color w:val="000000"/>
          <w:sz w:val="20"/>
          <w:szCs w:val="20"/>
          <w:rtl w:val="0"/>
        </w:rPr>
        <w:t xml:space="preserve">braha[m]</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x</w:t>
      </w:r>
      <w:r w:rsidDel="00000000" w:rsidR="00000000" w:rsidRPr="00000000">
        <w:rPr>
          <w:sz w:val="20"/>
          <w:szCs w:val="20"/>
          <w:rtl w:val="0"/>
        </w:rPr>
        <w:t xml:space="preserve">_</w:t>
      </w:r>
      <w:r w:rsidDel="00000000" w:rsidR="00000000" w:rsidRPr="00000000">
        <w:rPr>
          <w:color w:val="000000"/>
          <w:sz w:val="20"/>
          <w:szCs w:val="20"/>
          <w:rtl w:val="0"/>
        </w:rPr>
        <w:t xml:space="preserve">eo quod alios homines vidit, sic sibi fingit membra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omnia sicut in aliis vel in</w:t>
      </w:r>
      <w:r w:rsidDel="00000000" w:rsidR="00000000" w:rsidRPr="00000000">
        <w:rPr>
          <w:sz w:val="20"/>
          <w:szCs w:val="20"/>
          <w:rtl w:val="0"/>
        </w:rPr>
        <w:t xml:space="preserve">_</w:t>
      </w:r>
      <w:r w:rsidDel="00000000" w:rsidR="00000000" w:rsidRPr="00000000">
        <w:rPr>
          <w:color w:val="000000"/>
          <w:sz w:val="20"/>
          <w:szCs w:val="20"/>
          <w:rtl w:val="0"/>
        </w:rPr>
        <w:t xml:space="preserve">seipso cognoscit</w:t>
      </w:r>
      <w:r w:rsidDel="00000000" w:rsidR="00000000" w:rsidRPr="00000000">
        <w:rPr>
          <w:sz w:val="20"/>
          <w:szCs w:val="20"/>
          <w:rtl w:val="0"/>
        </w:rPr>
        <w:t xml:space="preserve">:</w:t>
      </w:r>
      <w:r w:rsidDel="00000000" w:rsidR="00000000" w:rsidRPr="00000000">
        <w:rPr>
          <w:color w:val="000000"/>
          <w:sz w:val="20"/>
          <w:szCs w:val="20"/>
          <w:rtl w:val="0"/>
        </w:rPr>
        <w:t xml:space="preserve"> Muros, </w:t>
      </w:r>
      <w:r w:rsidDel="00000000" w:rsidR="00000000" w:rsidRPr="00000000">
        <w:rPr>
          <w:sz w:val="20"/>
          <w:szCs w:val="20"/>
          <w:rtl w:val="0"/>
        </w:rPr>
        <w:t xml:space="preserve">&amp;</w:t>
      </w:r>
      <w:r w:rsidDel="00000000" w:rsidR="00000000" w:rsidRPr="00000000">
        <w:rPr>
          <w:color w:val="000000"/>
          <w:sz w:val="20"/>
          <w:szCs w:val="20"/>
          <w:rtl w:val="0"/>
        </w:rPr>
        <w:t xml:space="preserve"> domos, </w:t>
      </w:r>
      <w:r w:rsidDel="00000000" w:rsidR="00000000" w:rsidRPr="00000000">
        <w:rPr>
          <w:sz w:val="20"/>
          <w:szCs w:val="20"/>
          <w:rtl w:val="0"/>
        </w:rPr>
        <w:t xml:space="preserve">&amp;</w:t>
      </w:r>
      <w:r w:rsidDel="00000000" w:rsidR="00000000" w:rsidRPr="00000000">
        <w:rPr>
          <w:color w:val="000000"/>
          <w:sz w:val="20"/>
          <w:szCs w:val="20"/>
          <w:rtl w:val="0"/>
        </w:rPr>
        <w:t xml:space="preserve"> plateas,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non fingit in</w:t>
      </w:r>
      <w:r w:rsidDel="00000000" w:rsidR="00000000" w:rsidRPr="00000000">
        <w:rPr>
          <w:sz w:val="20"/>
          <w:szCs w:val="20"/>
          <w:rtl w:val="0"/>
        </w:rPr>
        <w:t xml:space="preserve">_</w:t>
      </w:r>
      <w:r w:rsidDel="00000000" w:rsidR="00000000" w:rsidRPr="00000000">
        <w:rPr>
          <w:color w:val="000000"/>
          <w:sz w:val="20"/>
          <w:szCs w:val="20"/>
          <w:rtl w:val="0"/>
        </w:rPr>
        <w:t xml:space="preserve">eo, sicut in</w:t>
      </w:r>
      <w:r w:rsidDel="00000000" w:rsidR="00000000" w:rsidRPr="00000000">
        <w:rPr>
          <w:sz w:val="20"/>
          <w:szCs w:val="20"/>
          <w:rtl w:val="0"/>
        </w:rPr>
        <w:t xml:space="preserve">_h</w:t>
      </w:r>
      <w:r w:rsidDel="00000000" w:rsidR="00000000" w:rsidRPr="00000000">
        <w:rPr>
          <w:color w:val="000000"/>
          <w:sz w:val="20"/>
          <w:szCs w:val="20"/>
          <w:rtl w:val="0"/>
        </w:rPr>
        <w:t xml:space="preserve">ierusale[m] facit. Quicquid in</w:t>
      </w:r>
      <w:r w:rsidDel="00000000" w:rsidR="00000000" w:rsidRPr="00000000">
        <w:rPr>
          <w:sz w:val="20"/>
          <w:szCs w:val="20"/>
          <w:rtl w:val="0"/>
        </w:rPr>
        <w:t xml:space="preserve">_</w:t>
      </w:r>
      <w:r w:rsidDel="00000000" w:rsidR="00000000" w:rsidRPr="00000000">
        <w:rPr>
          <w:color w:val="000000"/>
          <w:sz w:val="20"/>
          <w:szCs w:val="20"/>
          <w:rtl w:val="0"/>
        </w:rPr>
        <w:t xml:space="preserve">aliis civitatibus </w:t>
        <w:tab/>
        <w:tab/>
        <w:tab/>
        <w:tab/>
        <w:t xml:space="preserve">110</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vidit sibi cognitis, hoc fingit in</w:t>
      </w:r>
      <w:r w:rsidDel="00000000" w:rsidR="00000000" w:rsidRPr="00000000">
        <w:rPr>
          <w:sz w:val="20"/>
          <w:szCs w:val="20"/>
          <w:rtl w:val="0"/>
        </w:rPr>
        <w:t xml:space="preserve">_h</w:t>
      </w:r>
      <w:r w:rsidDel="00000000" w:rsidR="00000000" w:rsidRPr="00000000">
        <w:rPr>
          <w:color w:val="000000"/>
          <w:sz w:val="20"/>
          <w:szCs w:val="20"/>
          <w:rtl w:val="0"/>
        </w:rPr>
        <w:t xml:space="preserve">ierusale[m] e[ss]e posse: e</w:t>
      </w:r>
      <w:r w:rsidDel="00000000" w:rsidR="00000000" w:rsidRPr="00000000">
        <w:rPr>
          <w:sz w:val="20"/>
          <w:szCs w:val="20"/>
          <w:rtl w:val="0"/>
        </w:rPr>
        <w:t xml:space="preserve">x_</w:t>
      </w:r>
      <w:r w:rsidDel="00000000" w:rsidR="00000000" w:rsidRPr="00000000">
        <w:rPr>
          <w:color w:val="000000"/>
          <w:sz w:val="20"/>
          <w:szCs w:val="20"/>
          <w:rtl w:val="0"/>
        </w:rPr>
        <w:t xml:space="preserve">notis eni[m] specieb[us]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fingit ignota</w:t>
      </w:r>
      <w:r w:rsidDel="00000000" w:rsidR="00000000" w:rsidRPr="00000000">
        <w:rPr>
          <w:sz w:val="20"/>
          <w:szCs w:val="20"/>
          <w:rtl w:val="0"/>
        </w:rPr>
        <w:t xml:space="preserve">,</w:t>
      </w:r>
      <w:r w:rsidDel="00000000" w:rsidR="00000000" w:rsidRPr="00000000">
        <w:rPr>
          <w:color w:val="000000"/>
          <w:sz w:val="20"/>
          <w:szCs w:val="20"/>
          <w:rtl w:val="0"/>
        </w:rPr>
        <w:t xml:space="preserve"> nec eni[m] in</w:t>
      </w:r>
      <w:r w:rsidDel="00000000" w:rsidR="00000000" w:rsidRPr="00000000">
        <w:rPr>
          <w:sz w:val="20"/>
          <w:szCs w:val="20"/>
          <w:rtl w:val="0"/>
        </w:rPr>
        <w:t xml:space="preserve">_</w:t>
      </w:r>
      <w:r w:rsidDel="00000000" w:rsidR="00000000" w:rsidRPr="00000000">
        <w:rPr>
          <w:color w:val="000000"/>
          <w:sz w:val="20"/>
          <w:szCs w:val="20"/>
          <w:rtl w:val="0"/>
        </w:rPr>
        <w:t xml:space="preserve">civitate </w:t>
      </w:r>
      <w:r w:rsidDel="00000000" w:rsidR="00000000" w:rsidRPr="00000000">
        <w:rPr>
          <w:sz w:val="20"/>
          <w:szCs w:val="20"/>
          <w:rtl w:val="0"/>
        </w:rPr>
        <w:t xml:space="preserve">h</w:t>
      </w:r>
      <w:r w:rsidDel="00000000" w:rsidR="00000000" w:rsidRPr="00000000">
        <w:rPr>
          <w:color w:val="000000"/>
          <w:sz w:val="20"/>
          <w:szCs w:val="20"/>
          <w:rtl w:val="0"/>
        </w:rPr>
        <w:t xml:space="preserve">ierusale[m] fingit hominis membra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sed </w:t>
      </w:r>
      <w:r w:rsidDel="00000000" w:rsidR="00000000" w:rsidRPr="00000000">
        <w:rPr>
          <w:sz w:val="20"/>
          <w:szCs w:val="20"/>
          <w:rtl w:val="0"/>
        </w:rPr>
        <w:t xml:space="preserve">[a]</w:t>
      </w:r>
      <w:r w:rsidDel="00000000" w:rsidR="00000000" w:rsidRPr="00000000">
        <w:rPr>
          <w:color w:val="000000"/>
          <w:sz w:val="20"/>
          <w:szCs w:val="20"/>
          <w:rtl w:val="0"/>
        </w:rPr>
        <w:t xml:space="preserve">edificia civitatib[us] consu</w:t>
      </w:r>
      <w:r w:rsidDel="00000000" w:rsidR="00000000" w:rsidRPr="00000000">
        <w:rPr>
          <w:sz w:val="20"/>
          <w:szCs w:val="20"/>
          <w:rtl w:val="0"/>
        </w:rPr>
        <w:t xml:space="preserve">&amp;[et]</w:t>
      </w:r>
      <w:r w:rsidDel="00000000" w:rsidR="00000000" w:rsidRPr="00000000">
        <w:rPr>
          <w:color w:val="000000"/>
          <w:sz w:val="20"/>
          <w:szCs w:val="20"/>
          <w:rtl w:val="0"/>
        </w:rPr>
        <w:t xml:space="preserve">a. Sic de omni re f</w:t>
      </w:r>
      <w:r w:rsidDel="00000000" w:rsidR="00000000" w:rsidRPr="00000000">
        <w:rPr>
          <w:sz w:val="20"/>
          <w:szCs w:val="20"/>
          <w:rtl w:val="0"/>
        </w:rPr>
        <w:t xml:space="preserve">a</w:t>
      </w:r>
      <w:r w:rsidDel="00000000" w:rsidR="00000000" w:rsidRPr="00000000">
        <w:rPr>
          <w:color w:val="000000"/>
          <w:sz w:val="20"/>
          <w:szCs w:val="20"/>
          <w:rtl w:val="0"/>
        </w:rPr>
        <w:t xml:space="preserve">cit animus hominis</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ex</w:t>
      </w:r>
      <w:r w:rsidDel="00000000" w:rsidR="00000000" w:rsidRPr="00000000">
        <w:rPr>
          <w:sz w:val="20"/>
          <w:szCs w:val="20"/>
          <w:rtl w:val="0"/>
        </w:rPr>
        <w:t xml:space="preserve">_</w:t>
      </w:r>
      <w:r w:rsidDel="00000000" w:rsidR="00000000" w:rsidRPr="00000000">
        <w:rPr>
          <w:color w:val="000000"/>
          <w:sz w:val="20"/>
          <w:szCs w:val="20"/>
          <w:rtl w:val="0"/>
        </w:rPr>
        <w:t xml:space="preserve">cognitis fingit incognita, habens has omnes species in</w:t>
      </w:r>
      <w:r w:rsidDel="00000000" w:rsidR="00000000" w:rsidRPr="00000000">
        <w:rPr>
          <w:sz w:val="20"/>
          <w:szCs w:val="20"/>
          <w:rtl w:val="0"/>
        </w:rPr>
        <w:t xml:space="preserve">_</w:t>
      </w:r>
      <w:r w:rsidDel="00000000" w:rsidR="00000000" w:rsidRPr="00000000">
        <w:rPr>
          <w:color w:val="000000"/>
          <w:sz w:val="20"/>
          <w:szCs w:val="20"/>
          <w:rtl w:val="0"/>
        </w:rPr>
        <w:t xml:space="preserve">se, qua[m]vis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eo puncto q[uo]</w:t>
      </w:r>
      <w:r w:rsidDel="00000000" w:rsidR="00000000" w:rsidRPr="00000000">
        <w:rPr>
          <w:sz w:val="20"/>
          <w:szCs w:val="20"/>
          <w:rtl w:val="0"/>
        </w:rPr>
        <w:t xml:space="preserve">_</w:t>
      </w:r>
      <w:r w:rsidDel="00000000" w:rsidR="00000000" w:rsidRPr="00000000">
        <w:rPr>
          <w:color w:val="000000"/>
          <w:sz w:val="20"/>
          <w:szCs w:val="20"/>
          <w:rtl w:val="0"/>
        </w:rPr>
        <w:t xml:space="preserve">vult de</w:t>
      </w:r>
      <w:r w:rsidDel="00000000" w:rsidR="00000000" w:rsidRPr="00000000">
        <w:rPr>
          <w:sz w:val="20"/>
          <w:szCs w:val="20"/>
          <w:rtl w:val="0"/>
        </w:rPr>
        <w:t xml:space="preserve">_</w:t>
      </w:r>
      <w:r w:rsidDel="00000000" w:rsidR="00000000" w:rsidRPr="00000000">
        <w:rPr>
          <w:color w:val="000000"/>
          <w:sz w:val="20"/>
          <w:szCs w:val="20"/>
          <w:rtl w:val="0"/>
        </w:rPr>
        <w:t xml:space="preserve">qualib</w:t>
      </w:r>
      <w:r w:rsidDel="00000000" w:rsidR="00000000" w:rsidRPr="00000000">
        <w:rPr>
          <w:sz w:val="20"/>
          <w:szCs w:val="20"/>
          <w:rtl w:val="0"/>
        </w:rPr>
        <w:t xml:space="preserve">&amp;[et]</w:t>
      </w:r>
      <w:r w:rsidDel="00000000" w:rsidR="00000000" w:rsidRPr="00000000">
        <w:rPr>
          <w:color w:val="000000"/>
          <w:sz w:val="20"/>
          <w:szCs w:val="20"/>
          <w:rtl w:val="0"/>
        </w:rPr>
        <w:t xml:space="preserve"> una cogitare cogit&amp;[et]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n</w:t>
      </w:r>
      <w:r w:rsidDel="00000000" w:rsidR="00000000" w:rsidRPr="00000000">
        <w:rPr>
          <w:color w:val="000000"/>
          <w:sz w:val="20"/>
          <w:szCs w:val="20"/>
          <w:rtl w:val="0"/>
        </w:rPr>
        <w:t xml:space="preserve">on quod anima exeat</w:t>
        <w:tab/>
        <w:tab/>
        <w:tab/>
        <w:t xml:space="preserve">115</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w:t>
      </w:r>
      <w:r w:rsidDel="00000000" w:rsidR="00000000" w:rsidRPr="00000000">
        <w:rPr>
          <w:sz w:val="20"/>
          <w:szCs w:val="20"/>
          <w:rtl w:val="0"/>
        </w:rPr>
        <w:t xml:space="preserve">_</w:t>
      </w:r>
      <w:r w:rsidDel="00000000" w:rsidR="00000000" w:rsidRPr="00000000">
        <w:rPr>
          <w:color w:val="000000"/>
          <w:sz w:val="20"/>
          <w:szCs w:val="20"/>
          <w:rtl w:val="0"/>
        </w:rPr>
        <w:t xml:space="preserve">sede su</w:t>
      </w:r>
      <w:r w:rsidDel="00000000" w:rsidR="00000000" w:rsidRPr="00000000">
        <w:rPr>
          <w:sz w:val="20"/>
          <w:szCs w:val="20"/>
          <w:rtl w:val="0"/>
        </w:rPr>
        <w:t xml:space="preserve">a</w:t>
      </w:r>
      <w:r w:rsidDel="00000000" w:rsidR="00000000" w:rsidRPr="00000000">
        <w:rPr>
          <w:color w:val="000000"/>
          <w:sz w:val="20"/>
          <w:szCs w:val="20"/>
          <w:rtl w:val="0"/>
        </w:rPr>
        <w:t xml:space="preserve"> ad</w:t>
      </w:r>
      <w:r w:rsidDel="00000000" w:rsidR="00000000" w:rsidRPr="00000000">
        <w:rPr>
          <w:sz w:val="20"/>
          <w:szCs w:val="20"/>
          <w:rtl w:val="0"/>
        </w:rPr>
        <w:t xml:space="preserve">_</w:t>
      </w:r>
      <w:r w:rsidDel="00000000" w:rsidR="00000000" w:rsidRPr="00000000">
        <w:rPr>
          <w:color w:val="000000"/>
          <w:sz w:val="20"/>
          <w:szCs w:val="20"/>
          <w:rtl w:val="0"/>
        </w:rPr>
        <w:t xml:space="preserve">cognoscendu[m] aliquid, sed in</w:t>
      </w:r>
      <w:r w:rsidDel="00000000" w:rsidR="00000000" w:rsidRPr="00000000">
        <w:rPr>
          <w:sz w:val="20"/>
          <w:szCs w:val="20"/>
          <w:rtl w:val="0"/>
        </w:rPr>
        <w:t xml:space="preserve">_</w:t>
      </w:r>
      <w:r w:rsidDel="00000000" w:rsidR="00000000" w:rsidRPr="00000000">
        <w:rPr>
          <w:color w:val="000000"/>
          <w:sz w:val="20"/>
          <w:szCs w:val="20"/>
          <w:rtl w:val="0"/>
        </w:rPr>
        <w:t xml:space="preserve">seipsa man&amp;[et], </w:t>
      </w:r>
      <w:r w:rsidDel="00000000" w:rsidR="00000000" w:rsidRPr="00000000">
        <w:rPr>
          <w:sz w:val="20"/>
          <w:szCs w:val="20"/>
          <w:rtl w:val="0"/>
        </w:rPr>
        <w:t xml:space="preserve">&amp;</w:t>
      </w:r>
      <w:r w:rsidDel="00000000" w:rsidR="00000000" w:rsidRPr="00000000">
        <w:rPr>
          <w:color w:val="000000"/>
          <w:sz w:val="20"/>
          <w:szCs w:val="20"/>
          <w:rtl w:val="0"/>
        </w:rPr>
        <w:t xml:space="preserve"> in</w:t>
      </w:r>
      <w:r w:rsidDel="00000000" w:rsidR="00000000" w:rsidRPr="00000000">
        <w:rPr>
          <w:sz w:val="20"/>
          <w:szCs w:val="20"/>
          <w:rtl w:val="0"/>
        </w:rPr>
        <w:t xml:space="preserve">_</w:t>
      </w:r>
      <w:r w:rsidDel="00000000" w:rsidR="00000000" w:rsidRPr="00000000">
        <w:rPr>
          <w:color w:val="000000"/>
          <w:sz w:val="20"/>
          <w:szCs w:val="20"/>
          <w:rtl w:val="0"/>
        </w:rPr>
        <w:t xml:space="preserve">seipsa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illa[m] forma[m] recognoscit, qua[m] pride[m] mira velocitate formavit. Inde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est quod anima si</w:t>
      </w:r>
      <w:r w:rsidDel="00000000" w:rsidR="00000000" w:rsidRPr="00000000">
        <w:rPr>
          <w:sz w:val="20"/>
          <w:szCs w:val="20"/>
          <w:rtl w:val="0"/>
        </w:rPr>
        <w:t xml:space="preserve">_</w:t>
      </w:r>
      <w:r w:rsidDel="00000000" w:rsidR="00000000" w:rsidRPr="00000000">
        <w:rPr>
          <w:color w:val="000000"/>
          <w:sz w:val="20"/>
          <w:szCs w:val="20"/>
          <w:rtl w:val="0"/>
        </w:rPr>
        <w:t xml:space="preserve">quidlib&amp;[et] repente obliviscitur, </w:t>
      </w:r>
      <w:r w:rsidDel="00000000" w:rsidR="00000000" w:rsidRPr="00000000">
        <w:rPr>
          <w:sz w:val="20"/>
          <w:szCs w:val="20"/>
          <w:rtl w:val="0"/>
        </w:rPr>
        <w:t xml:space="preserve">&amp;</w:t>
      </w:r>
      <w:r w:rsidDel="00000000" w:rsidR="00000000" w:rsidRPr="00000000">
        <w:rPr>
          <w:color w:val="000000"/>
          <w:sz w:val="20"/>
          <w:szCs w:val="20"/>
          <w:rtl w:val="0"/>
        </w:rPr>
        <w:t xml:space="preserve"> iterum rememorat;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f.54r</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N</w:t>
      </w:r>
      <w:r w:rsidDel="00000000" w:rsidR="00000000" w:rsidRPr="00000000">
        <w:rPr>
          <w:color w:val="000000"/>
          <w:sz w:val="20"/>
          <w:szCs w:val="20"/>
          <w:rtl w:val="0"/>
        </w:rPr>
        <w:t xml:space="preserve">on</w:t>
      </w:r>
      <w:r w:rsidDel="00000000" w:rsidR="00000000" w:rsidRPr="00000000">
        <w:rPr>
          <w:sz w:val="20"/>
          <w:szCs w:val="20"/>
          <w:rtl w:val="0"/>
        </w:rPr>
        <w:t xml:space="preserve">_</w:t>
      </w:r>
      <w:r w:rsidDel="00000000" w:rsidR="00000000" w:rsidRPr="00000000">
        <w:rPr>
          <w:color w:val="000000"/>
          <w:sz w:val="20"/>
          <w:szCs w:val="20"/>
          <w:rtl w:val="0"/>
        </w:rPr>
        <w:t xml:space="preserve">eni[m] tunc te[m]poris q[uo] obliciscitur aliquid, inveni&amp;[et] loculu[m] in</w:t>
      </w:r>
      <w:r w:rsidDel="00000000" w:rsidR="00000000" w:rsidRPr="00000000">
        <w:rPr>
          <w:sz w:val="20"/>
          <w:szCs w:val="20"/>
          <w:rtl w:val="0"/>
        </w:rPr>
        <w:t xml:space="preserve">_</w:t>
      </w:r>
      <w:r w:rsidDel="00000000" w:rsidR="00000000" w:rsidRPr="00000000">
        <w:rPr>
          <w:color w:val="000000"/>
          <w:sz w:val="20"/>
          <w:szCs w:val="20"/>
          <w:rtl w:val="0"/>
        </w:rPr>
        <w:t xml:space="preserve">q[uo]</w:t>
      </w:r>
      <w:r w:rsidDel="00000000" w:rsidR="00000000" w:rsidRPr="00000000">
        <w:rPr>
          <w:sz w:val="20"/>
          <w:szCs w:val="20"/>
          <w:rtl w:val="0"/>
        </w:rPr>
        <w:t xml:space="preserve">_</w:t>
      </w:r>
      <w:r w:rsidDel="00000000" w:rsidR="00000000" w:rsidRPr="00000000">
        <w:rPr>
          <w:color w:val="000000"/>
          <w:sz w:val="20"/>
          <w:szCs w:val="20"/>
          <w:rtl w:val="0"/>
        </w:rPr>
        <w:t xml:space="preserve">id</w:t>
      </w:r>
      <w:r w:rsidDel="00000000" w:rsidR="00000000" w:rsidRPr="00000000">
        <w:rPr>
          <w:sz w:val="20"/>
          <w:szCs w:val="20"/>
          <w:rtl w:val="0"/>
        </w:rPr>
        <w:t xml:space="preserve">_</w:t>
      </w:r>
      <w:r w:rsidDel="00000000" w:rsidR="00000000" w:rsidRPr="00000000">
        <w:rPr>
          <w:color w:val="000000"/>
          <w:sz w:val="20"/>
          <w:szCs w:val="20"/>
          <w:rtl w:val="0"/>
        </w:rPr>
        <w:t xml:space="preserve">q[uo]d qu[a]erit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rPr>
          <w:sz w:val="20"/>
          <w:szCs w:val="20"/>
          <w:u w:val="single"/>
        </w:rPr>
      </w:pPr>
      <w:r w:rsidDel="00000000" w:rsidR="00000000" w:rsidRPr="00000000">
        <w:rPr>
          <w:color w:val="000000"/>
          <w:sz w:val="20"/>
          <w:szCs w:val="20"/>
          <w:rtl w:val="0"/>
        </w:rPr>
        <w:t xml:space="preserve">reconditu[m] hab&amp;[et]</w:t>
      </w:r>
      <w:r w:rsidDel="00000000" w:rsidR="00000000" w:rsidRPr="00000000">
        <w:rPr>
          <w:sz w:val="20"/>
          <w:szCs w:val="20"/>
          <w:rtl w:val="0"/>
        </w:rPr>
        <w:t xml:space="preserve">,</w:t>
      </w:r>
      <w:r w:rsidDel="00000000" w:rsidR="00000000" w:rsidRPr="00000000">
        <w:rPr>
          <w:color w:val="000000"/>
          <w:sz w:val="20"/>
          <w:szCs w:val="20"/>
          <w:rtl w:val="0"/>
        </w:rPr>
        <w:t xml:space="preserve"> q[uo]d iteru[m] rememorat sive curando, sive n[o</w:t>
      </w:r>
      <w:r w:rsidDel="00000000" w:rsidR="00000000" w:rsidRPr="00000000">
        <w:rPr>
          <w:sz w:val="20"/>
          <w:szCs w:val="20"/>
          <w:rtl w:val="0"/>
        </w:rPr>
        <w:t xml:space="preserve">n]_</w:t>
      </w:r>
      <w:r w:rsidDel="00000000" w:rsidR="00000000" w:rsidRPr="00000000">
        <w:rPr>
          <w:color w:val="000000"/>
          <w:sz w:val="20"/>
          <w:szCs w:val="20"/>
          <w:rtl w:val="0"/>
        </w:rPr>
        <w:t xml:space="preserve">curando. Ex_qua</w:t>
        <w:tab/>
        <w:tab/>
      </w:r>
      <w:r w:rsidDel="00000000" w:rsidR="00000000" w:rsidRPr="00000000">
        <w:rPr>
          <w:sz w:val="20"/>
          <w:szCs w:val="20"/>
          <w:rtl w:val="0"/>
        </w:rPr>
        <w:t xml:space="preserve">120</w:t>
      </w:r>
      <w:r w:rsidDel="00000000" w:rsidR="00000000" w:rsidRPr="00000000">
        <w:rPr>
          <w:sz w:val="20"/>
          <w:szCs w:val="20"/>
          <w:u w:val="single"/>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velocitate anim[a]e, quo inse sic omnia fingit audita aut visa aut sensa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aut odorata</w:t>
      </w:r>
      <w:r w:rsidDel="00000000" w:rsidR="00000000" w:rsidRPr="00000000">
        <w:rPr>
          <w:sz w:val="20"/>
          <w:szCs w:val="20"/>
          <w:rtl w:val="0"/>
        </w:rPr>
        <w:t xml:space="preserve">,</w:t>
      </w:r>
      <w:r w:rsidDel="00000000" w:rsidR="00000000" w:rsidRPr="00000000">
        <w:rPr>
          <w:color w:val="000000"/>
          <w:sz w:val="20"/>
          <w:szCs w:val="20"/>
          <w:rtl w:val="0"/>
        </w:rPr>
        <w:t xml:space="preserve"> aut gustata, iteru[m]q[ue] inventa recogniscit[m], mira D[e]i potenta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et] natur[a]e efficacia utcu[m]q[ue] cognosci poterit. Du[m] de Hierusale[m] cogito n[on] eo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momento de Roma possu[m] cogitare; vel cu[m] de qualib&amp;[et] una re cogito non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possu[m] eo momento de plurib[us] cogitare sed hoc unu[m] mihi tuno p[rae]sens e[st] in </w:t>
      </w:r>
      <w:r w:rsidDel="00000000" w:rsidR="00000000" w:rsidRPr="00000000">
        <w:rPr>
          <w:sz w:val="20"/>
          <w:szCs w:val="20"/>
          <w:rtl w:val="0"/>
        </w:rPr>
        <w:t xml:space="preserve">   </w:t>
        <w:tab/>
        <w:tab/>
      </w:r>
      <w:r w:rsidDel="00000000" w:rsidR="00000000" w:rsidRPr="00000000">
        <w:rPr>
          <w:color w:val="000000"/>
          <w:sz w:val="20"/>
          <w:szCs w:val="20"/>
          <w:rtl w:val="0"/>
        </w:rPr>
        <w:t xml:space="preserve">125</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anima quod tunc cogito doneo vel citius vel tardi[us] h[a]ec cogitatio recedat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et] alia superveniat. Na[m] D[e]i omnipotentis natur[a]e &amp;[et] ineffabili cognitioni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omnia simus sunt p[rae]sentia &amp;</w:t>
      </w:r>
      <w:r w:rsidDel="00000000" w:rsidR="00000000" w:rsidRPr="00000000">
        <w:rPr>
          <w:sz w:val="20"/>
          <w:szCs w:val="20"/>
          <w:rtl w:val="0"/>
        </w:rPr>
        <w:t xml:space="preserve">[</w:t>
      </w:r>
      <w:r w:rsidDel="00000000" w:rsidR="00000000" w:rsidRPr="00000000">
        <w:rPr>
          <w:color w:val="000000"/>
          <w:sz w:val="20"/>
          <w:szCs w:val="20"/>
          <w:rtl w:val="0"/>
        </w:rPr>
        <w:t xml:space="preserve">et] et numquam recedentia. &amp;[Et] hoc e[st] quod dicitur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D[eu]s ubiq[ue] totus est quia omnia quae sunt vel quae fuerunt vel qu[a]e futura sunt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simul omnis n[on] semel sed semp[er] p[rae]sentia hab&amp;[et]. Nec &amp;[et]ia[m] aliquis potest satis</w:t>
      </w:r>
      <w:r w:rsidDel="00000000" w:rsidR="00000000" w:rsidRPr="00000000">
        <w:rPr>
          <w:sz w:val="20"/>
          <w:szCs w:val="20"/>
          <w:rtl w:val="0"/>
        </w:rPr>
        <w:t xml:space="preserve"> </w:t>
        <w:tab/>
        <w:tab/>
      </w:r>
      <w:r w:rsidDel="00000000" w:rsidR="00000000" w:rsidRPr="00000000">
        <w:rPr>
          <w:color w:val="000000"/>
          <w:sz w:val="20"/>
          <w:szCs w:val="20"/>
          <w:rtl w:val="0"/>
        </w:rPr>
        <w:t xml:space="preserve">130</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admirari quod sensus ille vivus atq[ue] caelestis qui mens vel anim[us] nuncupatur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tant[a]e nobilitatis e[st] ut ne tu[m] quid</w:t>
      </w:r>
      <w:r w:rsidDel="00000000" w:rsidR="00000000" w:rsidRPr="00000000">
        <w:rPr>
          <w:sz w:val="20"/>
          <w:szCs w:val="20"/>
          <w:rtl w:val="0"/>
        </w:rPr>
        <w:t xml:space="preserve">e[</w:t>
      </w:r>
      <w:r w:rsidDel="00000000" w:rsidR="00000000" w:rsidRPr="00000000">
        <w:rPr>
          <w:color w:val="000000"/>
          <w:sz w:val="20"/>
          <w:szCs w:val="20"/>
          <w:rtl w:val="0"/>
        </w:rPr>
        <w:t xml:space="preserve">m] cu[m] sopitus est conquiescat; tant[a]e celeritatis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ut uno te[m]poris puncto caelu[m] collustr&amp;[et] si velit maria p[er]vol&amp;[et] terras &amp;[et] urbes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p[er]agr&amp;[et]; omnia denique quae libuerit qua[m]vis longe lateq[ue] submota sint in con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spectu sibi ipse cogitando constituat. Et mirat[ur] aliquis si divina mens univer-</w:t>
        <w:tab/>
        <w:tab/>
        <w:tab/>
        <w:tab/>
        <w:t xml:space="preserve">135</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sas mundi partes simul &amp;[et] se[m]p[er] p[rae]sentes habeat, qu[a]e omnia regit ubique p[rae]sens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ubiq[ue] tota, cu[m] tanta sit vis ac potestas mentis human[a]e intra mortale corpus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inolu</w:t>
      </w:r>
      <w:r w:rsidDel="00000000" w:rsidR="00000000" w:rsidRPr="00000000">
        <w:rPr>
          <w:sz w:val="20"/>
          <w:szCs w:val="20"/>
          <w:rtl w:val="0"/>
        </w:rPr>
        <w:t xml:space="preserve">s</w:t>
      </w:r>
      <w:r w:rsidDel="00000000" w:rsidR="00000000" w:rsidRPr="00000000">
        <w:rPr>
          <w:color w:val="000000"/>
          <w:sz w:val="20"/>
          <w:szCs w:val="20"/>
          <w:rtl w:val="0"/>
        </w:rPr>
        <w:t xml:space="preserve">e</w:t>
      </w:r>
      <w:r w:rsidDel="00000000" w:rsidR="00000000" w:rsidRPr="00000000">
        <w:rPr>
          <w:color w:val="000000"/>
          <w:sz w:val="20"/>
          <w:szCs w:val="20"/>
          <w:rtl w:val="0"/>
        </w:rPr>
        <w:t xml:space="preserve"> ut ne saeptis quide[m] gravis hui[us] ac pigri corporis q[uo] illigata est coer</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ceri ullo modo possit q[uo]min[us] libera[m] cogitandi facultate[m] qui&amp;[et]is impatiens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habeat</w:t>
      </w:r>
      <w:r w:rsidDel="00000000" w:rsidR="00000000" w:rsidRPr="00000000">
        <w:rPr>
          <w:sz w:val="20"/>
          <w:szCs w:val="20"/>
          <w:rtl w:val="0"/>
        </w:rPr>
        <w:t xml:space="preserve">.</w:t>
      </w:r>
      <w:r w:rsidDel="00000000" w:rsidR="00000000" w:rsidRPr="00000000">
        <w:rPr>
          <w:color w:val="000000"/>
          <w:sz w:val="20"/>
          <w:szCs w:val="20"/>
          <w:rtl w:val="0"/>
        </w:rPr>
        <w:t xml:space="preserve"> Sciendu[m] e[st</w:t>
      </w:r>
      <w:r w:rsidDel="00000000" w:rsidR="00000000" w:rsidRPr="00000000">
        <w:rPr>
          <w:sz w:val="20"/>
          <w:szCs w:val="20"/>
          <w:rtl w:val="0"/>
        </w:rPr>
        <w:t xml:space="preserve">]</w:t>
      </w:r>
      <w:r w:rsidDel="00000000" w:rsidR="00000000" w:rsidRPr="00000000">
        <w:rPr>
          <w:color w:val="000000"/>
          <w:sz w:val="20"/>
          <w:szCs w:val="20"/>
          <w:rtl w:val="0"/>
        </w:rPr>
        <w:t xml:space="preserve">certissime anima[m] si in ea nobilitate p[er]mansiss&amp;[et] qua con</w:t>
        <w:tab/>
        <w:tab/>
        <w:t xml:space="preserve">140</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dita est a creatore omnimodis imortale[m</w:t>
      </w:r>
      <w:r w:rsidDel="00000000" w:rsidR="00000000" w:rsidRPr="00000000">
        <w:rPr>
          <w:sz w:val="20"/>
          <w:szCs w:val="20"/>
          <w:rtl w:val="0"/>
        </w:rPr>
        <w:t xml:space="preserve">] </w:t>
      </w:r>
      <w:r w:rsidDel="00000000" w:rsidR="00000000" w:rsidRPr="00000000">
        <w:rPr>
          <w:color w:val="000000"/>
          <w:sz w:val="20"/>
          <w:szCs w:val="20"/>
          <w:rtl w:val="0"/>
        </w:rPr>
        <w:t xml:space="preserve">e[ss]e sicut </w:t>
      </w:r>
      <w:r w:rsidDel="00000000" w:rsidR="00000000" w:rsidRPr="00000000">
        <w:rPr>
          <w:color w:val="000000"/>
          <w:sz w:val="20"/>
          <w:szCs w:val="20"/>
          <w:rtl w:val="0"/>
        </w:rPr>
        <w:t xml:space="preserve">s[an]ctor[um]</w:t>
      </w:r>
      <w:r w:rsidDel="00000000" w:rsidR="00000000" w:rsidRPr="00000000">
        <w:rPr>
          <w:color w:val="000000"/>
          <w:sz w:val="20"/>
          <w:szCs w:val="20"/>
          <w:rtl w:val="0"/>
        </w:rPr>
        <w:t xml:space="preserve"> animae sunt.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Sed du[m] libero arbitrio, sp[irit]u instigante maligno, depravata est parti[m]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mortalis ex immortali facta e[st] sed non tota. Sicut corporis vita anima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est ita animae vita D[eu]s e[st]. Du[m</w:t>
      </w:r>
      <w:r w:rsidDel="00000000" w:rsidR="00000000" w:rsidRPr="00000000">
        <w:rPr>
          <w:sz w:val="20"/>
          <w:szCs w:val="20"/>
          <w:rtl w:val="0"/>
        </w:rPr>
        <w:t xml:space="preserve">] </w:t>
      </w:r>
      <w:r w:rsidDel="00000000" w:rsidR="00000000" w:rsidRPr="00000000">
        <w:rPr>
          <w:color w:val="000000"/>
          <w:sz w:val="20"/>
          <w:szCs w:val="20"/>
          <w:rtl w:val="0"/>
        </w:rPr>
        <w:t xml:space="preserve">anima deserit corpus moritur corpus. Mortuu[m]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recte dicitur quia insensibile est. Est tamen corp[us] — corruptio quaedam </w:t>
        <w:tab/>
        <w:tab/>
        <w:tab/>
        <w:tab/>
        <w:t xml:space="preserve">145</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excarnis natur</w:t>
      </w:r>
      <w:sdt>
        <w:sdtPr>
          <w:tag w:val="goog_rdk_3"/>
        </w:sdtPr>
        <w:sdtContent>
          <w:commentRangeStart w:id="2"/>
        </w:sdtContent>
      </w:sdt>
      <w:r w:rsidDel="00000000" w:rsidR="00000000" w:rsidRPr="00000000">
        <w:rPr>
          <w:color w:val="000000"/>
          <w:sz w:val="20"/>
          <w:szCs w:val="20"/>
          <w:rtl w:val="0"/>
        </w:rPr>
        <w:t xml:space="preserve">a</w:t>
      </w:r>
      <w:commentRangeEnd w:id="2"/>
      <w:r w:rsidDel="00000000" w:rsidR="00000000" w:rsidRPr="00000000">
        <w:commentReference w:id="2"/>
      </w:r>
      <w:r w:rsidDel="00000000" w:rsidR="00000000" w:rsidRPr="00000000">
        <w:rPr>
          <w:color w:val="000000"/>
          <w:sz w:val="20"/>
          <w:szCs w:val="20"/>
          <w:rtl w:val="0"/>
        </w:rPr>
        <w:t xml:space="preserve">[ ]— qua[m] vis n[on]vivificetur abanima. Animae v[ero] mors est du[m] ea[m]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D[eu]s deserit dono suae gr[atia]e obmagnitudine[m] sceleru[m], moritur meliore sui parte. x</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Duab[us] vero dignitatib[us] acreatore anima insua natura glorificata est, idest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aet]ernitate &amp;[et]beatitudine. Beatitudo s</w:t>
      </w:r>
      <w:r w:rsidDel="00000000" w:rsidR="00000000" w:rsidRPr="00000000">
        <w:rPr>
          <w:sz w:val="20"/>
          <w:szCs w:val="20"/>
          <w:rtl w:val="0"/>
        </w:rPr>
        <w:t xml:space="preserve">c</w:t>
      </w:r>
      <w:r w:rsidDel="00000000" w:rsidR="00000000" w:rsidRPr="00000000">
        <w:rPr>
          <w:color w:val="000000"/>
          <w:sz w:val="20"/>
          <w:szCs w:val="20"/>
          <w:rtl w:val="0"/>
        </w:rPr>
        <w:t xml:space="preserve">ilic&amp;</w:t>
      </w:r>
      <w:r w:rsidDel="00000000" w:rsidR="00000000" w:rsidRPr="00000000">
        <w:rPr>
          <w:sz w:val="20"/>
          <w:szCs w:val="20"/>
          <w:rtl w:val="0"/>
        </w:rPr>
        <w:t xml:space="preserve">[</w:t>
      </w:r>
      <w:r w:rsidDel="00000000" w:rsidR="00000000" w:rsidRPr="00000000">
        <w:rPr>
          <w:color w:val="000000"/>
          <w:sz w:val="20"/>
          <w:szCs w:val="20"/>
          <w:rtl w:val="0"/>
        </w:rPr>
        <w:t xml:space="preserve">et] anim[a</w:t>
      </w:r>
      <w:r w:rsidDel="00000000" w:rsidR="00000000" w:rsidRPr="00000000">
        <w:rPr>
          <w:sz w:val="20"/>
          <w:szCs w:val="20"/>
          <w:rtl w:val="0"/>
        </w:rPr>
        <w:t xml:space="preserve">]</w:t>
      </w:r>
      <w:r w:rsidDel="00000000" w:rsidR="00000000" w:rsidRPr="00000000">
        <w:rPr>
          <w:color w:val="000000"/>
          <w:sz w:val="20"/>
          <w:szCs w:val="20"/>
          <w:rtl w:val="0"/>
        </w:rPr>
        <w:t xml:space="preserve">e est D[e</w:t>
      </w:r>
      <w:r w:rsidDel="00000000" w:rsidR="00000000" w:rsidRPr="00000000">
        <w:rPr>
          <w:sz w:val="20"/>
          <w:szCs w:val="20"/>
          <w:rtl w:val="0"/>
        </w:rPr>
        <w:t xml:space="preserve">u]</w:t>
      </w:r>
      <w:r w:rsidDel="00000000" w:rsidR="00000000" w:rsidRPr="00000000">
        <w:rPr>
          <w:color w:val="000000"/>
          <w:sz w:val="20"/>
          <w:szCs w:val="20"/>
          <w:rtl w:val="0"/>
        </w:rPr>
        <w:t xml:space="preserve">m habere inse.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Quomodo habere? Ide[st</w:t>
      </w:r>
      <w:r w:rsidDel="00000000" w:rsidR="00000000" w:rsidRPr="00000000">
        <w:rPr>
          <w:sz w:val="20"/>
          <w:szCs w:val="20"/>
          <w:rtl w:val="0"/>
        </w:rPr>
        <w:t xml:space="preserve">]</w:t>
      </w:r>
      <w:r w:rsidDel="00000000" w:rsidR="00000000" w:rsidRPr="00000000">
        <w:rPr>
          <w:color w:val="000000"/>
          <w:sz w:val="20"/>
          <w:szCs w:val="20"/>
          <w:rtl w:val="0"/>
        </w:rPr>
        <w:t xml:space="preserve"> iust</w:t>
      </w:r>
      <w:r w:rsidDel="00000000" w:rsidR="00000000" w:rsidRPr="00000000">
        <w:rPr>
          <w:sz w:val="20"/>
          <w:szCs w:val="20"/>
          <w:rtl w:val="0"/>
        </w:rPr>
        <w:t xml:space="preserve">a[</w:t>
      </w:r>
      <w:r w:rsidDel="00000000" w:rsidR="00000000" w:rsidRPr="00000000">
        <w:rPr>
          <w:color w:val="000000"/>
          <w:sz w:val="20"/>
          <w:szCs w:val="20"/>
          <w:rtl w:val="0"/>
        </w:rPr>
        <w:t xml:space="preserve">m] e[ss]e quia Deus iustus est &amp;[et] misericorde[m] e[ss]e quia</w:t>
      </w:r>
      <w:r w:rsidDel="00000000" w:rsidR="00000000" w:rsidRPr="00000000">
        <w:rPr>
          <w:sz w:val="20"/>
          <w:szCs w:val="20"/>
          <w:rtl w:val="0"/>
        </w:rPr>
        <w:t xml:space="preserve"> </w:t>
        <w:tab/>
        <w:tab/>
        <w:t xml:space="preserve">150</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D[eu]s misericors est &amp;[et] bona[m</w:t>
      </w:r>
      <w:r w:rsidDel="00000000" w:rsidR="00000000" w:rsidRPr="00000000">
        <w:rPr>
          <w:sz w:val="20"/>
          <w:szCs w:val="20"/>
          <w:rtl w:val="0"/>
        </w:rPr>
        <w:t xml:space="preserve">] </w:t>
      </w:r>
      <w:r w:rsidDel="00000000" w:rsidR="00000000" w:rsidRPr="00000000">
        <w:rPr>
          <w:color w:val="000000"/>
          <w:sz w:val="20"/>
          <w:szCs w:val="20"/>
          <w:rtl w:val="0"/>
        </w:rPr>
        <w:t xml:space="preserve">e[ss]e quia D[eu]s bonus est &amp;[et] s[an]c[t]am e[ss]e quia</w:t>
      </w:r>
      <w:r w:rsidDel="00000000" w:rsidR="00000000" w:rsidRPr="00000000">
        <w:rPr>
          <w:sz w:val="20"/>
          <w:szCs w:val="20"/>
          <w:rtl w:val="0"/>
        </w:rPr>
        <w:t xml:space="preserve">d</w:t>
      </w:r>
      <w:r w:rsidDel="00000000" w:rsidR="00000000" w:rsidRPr="00000000">
        <w:rPr>
          <w:color w:val="000000"/>
          <w:sz w:val="20"/>
          <w:szCs w:val="20"/>
          <w:rtl w:val="0"/>
        </w:rPr>
        <w:t xml:space="preserve">[eu]s s[an]c[tu]s est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et] caritate[m] habere quia D[eu]s caritas est. Qui plurimum h[a]ec inse hab&amp;[et]-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maiore[m</w:t>
      </w:r>
      <w:r w:rsidDel="00000000" w:rsidR="00000000" w:rsidRPr="00000000">
        <w:rPr>
          <w:sz w:val="20"/>
          <w:szCs w:val="20"/>
          <w:rtl w:val="0"/>
        </w:rPr>
        <w:t xml:space="preserve">] </w:t>
      </w:r>
      <w:r w:rsidDel="00000000" w:rsidR="00000000" w:rsidRPr="00000000">
        <w:rPr>
          <w:color w:val="000000"/>
          <w:sz w:val="20"/>
          <w:szCs w:val="20"/>
          <w:rtl w:val="0"/>
        </w:rPr>
        <w:t xml:space="preserve">inse similitudinem D[e]i hab&amp;[et] &amp;[et] imaginem. Quicu[m]q[ue] v[ero]h[a]ec</w:t>
      </w:r>
      <w:r w:rsidDel="00000000" w:rsidR="00000000" w:rsidRPr="00000000">
        <w:rPr>
          <w:sz w:val="20"/>
          <w:szCs w:val="20"/>
          <w:rtl w:val="0"/>
        </w:rPr>
        <w:t xml:space="preserve"> </w:t>
      </w:r>
      <w:r w:rsidDel="00000000" w:rsidR="00000000" w:rsidRPr="00000000">
        <w:rPr>
          <w:color w:val="000000"/>
          <w:sz w:val="20"/>
          <w:szCs w:val="20"/>
          <w:rtl w:val="0"/>
        </w:rPr>
        <w:t xml:space="preserve">inanima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f.54v</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non hab&amp;[et] &amp;[et]alia his similia quae ap[osto]l[u]s fruct[us] </w:t>
      </w:r>
      <w:r w:rsidDel="00000000" w:rsidR="00000000" w:rsidRPr="00000000">
        <w:rPr>
          <w:sz w:val="20"/>
          <w:szCs w:val="20"/>
          <w:rtl w:val="0"/>
        </w:rPr>
        <w:t xml:space="preserve">nominavit </w:t>
      </w:r>
      <w:r w:rsidDel="00000000" w:rsidR="00000000" w:rsidRPr="00000000">
        <w:rPr>
          <w:color w:val="000000"/>
          <w:sz w:val="20"/>
          <w:szCs w:val="20"/>
          <w:rtl w:val="0"/>
        </w:rPr>
        <w:t xml:space="preserve">sp[iritu]s D[e]i habitatione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indign[us] effici&amp;[et]ur</w:t>
      </w:r>
      <w:r w:rsidDel="00000000" w:rsidR="00000000" w:rsidRPr="00000000">
        <w:rPr>
          <w:sz w:val="20"/>
          <w:szCs w:val="20"/>
          <w:rtl w:val="0"/>
        </w:rPr>
        <w:t xml:space="preserve">; </w:t>
      </w:r>
      <w:r w:rsidDel="00000000" w:rsidR="00000000" w:rsidRPr="00000000">
        <w:rPr>
          <w:color w:val="000000"/>
          <w:sz w:val="20"/>
          <w:szCs w:val="20"/>
          <w:rtl w:val="0"/>
        </w:rPr>
        <w:t xml:space="preserve">et erit semivirvus</w:t>
      </w:r>
      <w:r w:rsidDel="00000000" w:rsidR="00000000" w:rsidRPr="00000000">
        <w:rPr>
          <w:sz w:val="20"/>
          <w:szCs w:val="20"/>
          <w:rtl w:val="0"/>
        </w:rPr>
        <w:t xml:space="preserve"> s</w:t>
      </w:r>
      <w:r w:rsidDel="00000000" w:rsidR="00000000" w:rsidRPr="00000000">
        <w:rPr>
          <w:color w:val="000000"/>
          <w:sz w:val="20"/>
          <w:szCs w:val="20"/>
          <w:rtl w:val="0"/>
        </w:rPr>
        <w:t xml:space="preserve">icut latrones homine[m] descendente[m] </w:t>
        <w:tab/>
        <w:tab/>
        <w:tab/>
      </w:r>
      <w:r w:rsidDel="00000000" w:rsidR="00000000" w:rsidRPr="00000000">
        <w:rPr>
          <w:sz w:val="20"/>
          <w:szCs w:val="20"/>
          <w:rtl w:val="0"/>
        </w:rPr>
        <w:t xml:space="preserve">155</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abHierusale[m] in</w:t>
      </w:r>
      <w:r w:rsidDel="00000000" w:rsidR="00000000" w:rsidRPr="00000000">
        <w:rPr>
          <w:sz w:val="20"/>
          <w:szCs w:val="20"/>
          <w:rtl w:val="0"/>
        </w:rPr>
        <w:t xml:space="preserve">h</w:t>
      </w:r>
      <w:r w:rsidDel="00000000" w:rsidR="00000000" w:rsidRPr="00000000">
        <w:rPr>
          <w:color w:val="000000"/>
          <w:sz w:val="20"/>
          <w:szCs w:val="20"/>
          <w:rtl w:val="0"/>
        </w:rPr>
        <w:t xml:space="preserve">iericho spoliaver[unt] vulneraver[unt] &amp;[et] </w:t>
      </w:r>
      <w:r w:rsidDel="00000000" w:rsidR="00000000" w:rsidRPr="00000000">
        <w:rPr>
          <w:color w:val="000000"/>
          <w:sz w:val="20"/>
          <w:szCs w:val="20"/>
          <w:rtl w:val="0"/>
        </w:rPr>
        <w:t xml:space="preserve">semiviv[um</w:t>
      </w:r>
      <w:r w:rsidDel="00000000" w:rsidR="00000000" w:rsidRPr="00000000">
        <w:rPr>
          <w:color w:val="000000"/>
          <w:sz w:val="20"/>
          <w:szCs w:val="20"/>
          <w:rtl w:val="0"/>
        </w:rPr>
        <w:t xml:space="preserve">] reliquerunt,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S</w:t>
      </w:r>
      <w:r w:rsidDel="00000000" w:rsidR="00000000" w:rsidRPr="00000000">
        <w:rPr>
          <w:color w:val="000000"/>
          <w:sz w:val="20"/>
          <w:szCs w:val="20"/>
          <w:rtl w:val="0"/>
        </w:rPr>
        <w:t xml:space="preserve">emiviva erit anima sip[ro]pt[er] vitia &amp;[et]inquitates beatudine[m] visionis &amp;[et]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habitationis D[e]i p[er]diderit. Adqua[m</w:t>
      </w:r>
      <w:r w:rsidDel="00000000" w:rsidR="00000000" w:rsidRPr="00000000">
        <w:rPr>
          <w:sz w:val="20"/>
          <w:szCs w:val="20"/>
          <w:rtl w:val="0"/>
        </w:rPr>
        <w:t xml:space="preserve">] </w:t>
      </w:r>
      <w:r w:rsidDel="00000000" w:rsidR="00000000" w:rsidRPr="00000000">
        <w:rPr>
          <w:color w:val="000000"/>
          <w:sz w:val="20"/>
          <w:szCs w:val="20"/>
          <w:rtl w:val="0"/>
        </w:rPr>
        <w:t xml:space="preserve">creata est [a]eternitate[m] p[er]dere n[on</w:t>
      </w:r>
      <w:r w:rsidDel="00000000" w:rsidR="00000000" w:rsidRPr="00000000">
        <w:rPr>
          <w:sz w:val="20"/>
          <w:szCs w:val="20"/>
          <w:rtl w:val="0"/>
        </w:rPr>
        <w:t xml:space="preserve">]</w:t>
      </w:r>
      <w:r w:rsidDel="00000000" w:rsidR="00000000" w:rsidRPr="00000000">
        <w:rPr>
          <w:color w:val="000000"/>
          <w:sz w:val="20"/>
          <w:szCs w:val="20"/>
          <w:rtl w:val="0"/>
        </w:rPr>
        <w:t xml:space="preserve">potest.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Mutabit[ur] eni[m</w:t>
      </w:r>
      <w:r w:rsidDel="00000000" w:rsidR="00000000" w:rsidRPr="00000000">
        <w:rPr>
          <w:sz w:val="20"/>
          <w:szCs w:val="20"/>
          <w:rtl w:val="0"/>
        </w:rPr>
        <w:t xml:space="preserve">]</w:t>
      </w:r>
      <w:r w:rsidDel="00000000" w:rsidR="00000000" w:rsidRPr="00000000">
        <w:rPr>
          <w:color w:val="000000"/>
          <w:sz w:val="20"/>
          <w:szCs w:val="20"/>
          <w:rtl w:val="0"/>
        </w:rPr>
        <w:t xml:space="preserve">p[ro]pt[er] peccata sua beatitudo inmiseria[m].</w:t>
      </w:r>
      <w:r w:rsidDel="00000000" w:rsidR="00000000" w:rsidRPr="00000000">
        <w:rPr>
          <w:sz w:val="20"/>
          <w:szCs w:val="20"/>
          <w:rtl w:val="0"/>
        </w:rPr>
        <w:t xml:space="preserve"> </w:t>
      </w:r>
      <w:r w:rsidDel="00000000" w:rsidR="00000000" w:rsidRPr="00000000">
        <w:rPr>
          <w:color w:val="000000"/>
          <w:sz w:val="20"/>
          <w:szCs w:val="20"/>
          <w:rtl w:val="0"/>
        </w:rPr>
        <w:t xml:space="preserve">Ethoc erit si concu</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piscentia velira plus dominabit[ur] inhomine qua[m</w:t>
      </w:r>
      <w:r w:rsidDel="00000000" w:rsidR="00000000" w:rsidRPr="00000000">
        <w:rPr>
          <w:sz w:val="20"/>
          <w:szCs w:val="20"/>
          <w:rtl w:val="0"/>
        </w:rPr>
        <w:t xml:space="preserve">] </w:t>
      </w:r>
      <w:r w:rsidDel="00000000" w:rsidR="00000000" w:rsidRPr="00000000">
        <w:rPr>
          <w:color w:val="000000"/>
          <w:sz w:val="20"/>
          <w:szCs w:val="20"/>
          <w:rtl w:val="0"/>
        </w:rPr>
        <w:t xml:space="preserve">ratio inqua sola pr[a]e</w:t>
        <w:tab/>
        <w:tab/>
        <w:tab/>
        <w:tab/>
        <w:t xml:space="preserve">160</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cell</w:t>
      </w:r>
      <w:r w:rsidDel="00000000" w:rsidR="00000000" w:rsidRPr="00000000">
        <w:rPr>
          <w:sz w:val="20"/>
          <w:szCs w:val="20"/>
          <w:rtl w:val="0"/>
        </w:rPr>
        <w:t xml:space="preserve">&amp;[e</w:t>
      </w:r>
      <w:r w:rsidDel="00000000" w:rsidR="00000000" w:rsidRPr="00000000">
        <w:rPr>
          <w:color w:val="000000"/>
          <w:sz w:val="20"/>
          <w:szCs w:val="20"/>
          <w:rtl w:val="0"/>
        </w:rPr>
        <w:t xml:space="preserve">t] animantib[us]. Ideo detali dict[um] est inpsalmo, Et homo cu[m] inhonore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ess&amp;[et] n[on]intellexit; comparat[us] e[st] iumentis insipientib[us] &amp;[et] similis fact[us] est illis.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Sicut e[ni]m loquela p[rae]cell</w:t>
      </w:r>
      <w:r w:rsidDel="00000000" w:rsidR="00000000" w:rsidRPr="00000000">
        <w:rPr>
          <w:sz w:val="20"/>
          <w:szCs w:val="20"/>
          <w:rtl w:val="0"/>
        </w:rPr>
        <w:t xml:space="preserve">&amp;[e</w:t>
      </w:r>
      <w:r w:rsidDel="00000000" w:rsidR="00000000" w:rsidRPr="00000000">
        <w:rPr>
          <w:color w:val="000000"/>
          <w:sz w:val="20"/>
          <w:szCs w:val="20"/>
          <w:rtl w:val="0"/>
        </w:rPr>
        <w:t xml:space="preserve">t] incarne ceteris animantib[us] ita </w:t>
      </w:r>
      <w:r w:rsidDel="00000000" w:rsidR="00000000" w:rsidRPr="00000000">
        <w:rPr>
          <w:sz w:val="20"/>
          <w:szCs w:val="20"/>
          <w:rtl w:val="0"/>
        </w:rPr>
        <w:t xml:space="preserve">&amp;[e</w:t>
      </w:r>
      <w:r w:rsidDel="00000000" w:rsidR="00000000" w:rsidRPr="00000000">
        <w:rPr>
          <w:color w:val="000000"/>
          <w:sz w:val="20"/>
          <w:szCs w:val="20"/>
          <w:rtl w:val="0"/>
        </w:rPr>
        <w:t xml:space="preserve">t] inanima ratione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sola nobilior e[st] eis; </w:t>
      </w:r>
      <w:r w:rsidDel="00000000" w:rsidR="00000000" w:rsidRPr="00000000">
        <w:rPr>
          <w:sz w:val="20"/>
          <w:szCs w:val="20"/>
          <w:rtl w:val="0"/>
        </w:rPr>
        <w:t xml:space="preserve">Q</w:t>
      </w:r>
      <w:r w:rsidDel="00000000" w:rsidR="00000000" w:rsidRPr="00000000">
        <w:rPr>
          <w:color w:val="000000"/>
          <w:sz w:val="20"/>
          <w:szCs w:val="20"/>
          <w:rtl w:val="0"/>
        </w:rPr>
        <w:t xml:space="preserve">uae omnes carnales concupiscentias &amp;[et]animi motus,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quasi domina &amp;[et]regina desublimi [a]equitatis sede regere [et]te[m]perare deb&amp;[et</w:t>
      </w:r>
      <w:r w:rsidDel="00000000" w:rsidR="00000000" w:rsidRPr="00000000">
        <w:rPr>
          <w:sz w:val="20"/>
          <w:szCs w:val="20"/>
          <w:rtl w:val="0"/>
        </w:rPr>
        <w:t xml:space="preserve">]:</w:t>
      </w:r>
      <w:r w:rsidDel="00000000" w:rsidR="00000000" w:rsidRPr="00000000">
        <w:rPr>
          <w:color w:val="000000"/>
          <w:sz w:val="20"/>
          <w:szCs w:val="20"/>
          <w:rtl w:val="0"/>
        </w:rPr>
        <w:tab/>
        <w:tab/>
        <w:tab/>
        <w:t xml:space="preserve">165</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Hoc modo anima definiri potest iuxta su[a]e p[ro]pri&amp;[et]ate[m] naturae: anima e[st] sp[iritu]s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intellectualis rationalis se[m]p[er] inmotu se[m]p[er] vivens bon[a]e mal[a]eq[ue] voluntatis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capax; secundu[m] benignitate[m] creatoris libero arbitrio nobilitatus sua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voluntate vitiat[us] D[e]i gra[tia]liberat[us] inquib[us] ipse D[eu]s voluit; </w:t>
      </w:r>
      <w:r w:rsidDel="00000000" w:rsidR="00000000" w:rsidRPr="00000000">
        <w:rPr>
          <w:sz w:val="20"/>
          <w:szCs w:val="20"/>
          <w:rtl w:val="0"/>
        </w:rPr>
        <w:t xml:space="preserve">A </w:t>
      </w:r>
      <w:r w:rsidDel="00000000" w:rsidR="00000000" w:rsidRPr="00000000">
        <w:rPr>
          <w:color w:val="000000"/>
          <w:sz w:val="20"/>
          <w:szCs w:val="20"/>
          <w:rtl w:val="0"/>
        </w:rPr>
        <w:t xml:space="preserve">dregendu[m]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mot[us] carnis creat[us] invisibilis incorporalis sine pondere sine colore </w:t>
        <w:tab/>
        <w:tab/>
        <w:tab/>
        <w:tab/>
        <w:t xml:space="preserve">170</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circu[m]script[us] insingulis su[a]e carnis membris totus; inquo est imago con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ditoris spiritalit[er] primitva creatione imp[re]ssa sicut sup[er]i[us] ostendimus.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Qua[m]vis sit misera du[m] aconditore inseips</w:t>
      </w:r>
      <w:sdt>
        <w:sdtPr>
          <w:tag w:val="goog_rdk_4"/>
        </w:sdtPr>
        <w:sdtContent>
          <w:commentRangeStart w:id="3"/>
        </w:sdtContent>
      </w:sdt>
      <w:r w:rsidDel="00000000" w:rsidR="00000000" w:rsidRPr="00000000">
        <w:rPr>
          <w:color w:val="000000"/>
          <w:sz w:val="20"/>
          <w:szCs w:val="20"/>
          <w:rtl w:val="0"/>
        </w:rPr>
        <w:t xml:space="preserve">a</w:t>
      </w:r>
      <w:commentRangeEnd w:id="3"/>
      <w:r w:rsidDel="00000000" w:rsidR="00000000" w:rsidRPr="00000000">
        <w:commentReference w:id="3"/>
      </w:r>
      <w:r w:rsidDel="00000000" w:rsidR="00000000" w:rsidRPr="00000000">
        <w:rPr>
          <w:color w:val="000000"/>
          <w:sz w:val="20"/>
          <w:szCs w:val="20"/>
          <w:rtl w:val="0"/>
        </w:rPr>
        <w:t xml:space="preserve">[m] delabit</w:t>
      </w:r>
      <w:r w:rsidDel="00000000" w:rsidR="00000000" w:rsidRPr="00000000">
        <w:rPr>
          <w:sz w:val="20"/>
          <w:szCs w:val="20"/>
          <w:rtl w:val="0"/>
        </w:rPr>
        <w:t xml:space="preserve">[</w:t>
      </w:r>
      <w:r w:rsidDel="00000000" w:rsidR="00000000" w:rsidRPr="00000000">
        <w:rPr>
          <w:color w:val="000000"/>
          <w:sz w:val="20"/>
          <w:szCs w:val="20"/>
          <w:rtl w:val="0"/>
        </w:rPr>
        <w:t xml:space="preserve">ur] tamen [a]eternitate[m]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imagine[m]q[ue] dignitatis su[a]e p[er]dere nonpoterit, nonhabens inse potestate[m]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exe[</w:t>
      </w:r>
      <w:sdt>
        <w:sdtPr>
          <w:tag w:val="goog_rdk_5"/>
        </w:sdtPr>
        <w:sdtContent>
          <w:commentRangeStart w:id="4"/>
        </w:sdtContent>
      </w:sdt>
      <w:r w:rsidDel="00000000" w:rsidR="00000000" w:rsidRPr="00000000">
        <w:rPr>
          <w:color w:val="000000"/>
          <w:sz w:val="20"/>
          <w:szCs w:val="20"/>
          <w:rtl w:val="0"/>
        </w:rPr>
        <w:t xml:space="preserve">u</w:t>
      </w:r>
      <w:commentRangeEnd w:id="4"/>
      <w:r w:rsidDel="00000000" w:rsidR="00000000" w:rsidRPr="00000000">
        <w:commentReference w:id="4"/>
      </w:r>
      <w:r w:rsidDel="00000000" w:rsidR="00000000" w:rsidRPr="00000000">
        <w:rPr>
          <w:color w:val="000000"/>
          <w:sz w:val="20"/>
          <w:szCs w:val="20"/>
          <w:rtl w:val="0"/>
        </w:rPr>
        <w:t xml:space="preserve">]ndi de</w:t>
      </w:r>
      <w:r w:rsidDel="00000000" w:rsidR="00000000" w:rsidRPr="00000000">
        <w:rPr>
          <w:sz w:val="20"/>
          <w:szCs w:val="20"/>
          <w:rtl w:val="0"/>
        </w:rPr>
        <w:t xml:space="preserve">c</w:t>
      </w:r>
      <w:r w:rsidDel="00000000" w:rsidR="00000000" w:rsidRPr="00000000">
        <w:rPr>
          <w:color w:val="000000"/>
          <w:sz w:val="20"/>
          <w:szCs w:val="20"/>
          <w:rtl w:val="0"/>
        </w:rPr>
        <w:t xml:space="preserve">arne &amp;[et] redeundi iteru[m] inea[m] sed ei[us] arbitrio q[ui]fecit eam </w:t>
      </w:r>
      <w:r w:rsidDel="00000000" w:rsidR="00000000" w:rsidRPr="00000000">
        <w:rPr>
          <w:sz w:val="20"/>
          <w:szCs w:val="20"/>
          <w:rtl w:val="0"/>
        </w:rPr>
        <w:tab/>
        <w:tab/>
        <w:tab/>
        <w:t xml:space="preserve">175</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carniq[ue] immisit. Exi</w:t>
      </w:r>
      <w:sdt>
        <w:sdtPr>
          <w:tag w:val="goog_rdk_6"/>
        </w:sdtPr>
        <w:sdtContent>
          <w:commentRangeStart w:id="5"/>
        </w:sdtContent>
      </w:sdt>
      <w:r w:rsidDel="00000000" w:rsidR="00000000" w:rsidRPr="00000000">
        <w:rPr>
          <w:color w:val="000000"/>
          <w:sz w:val="20"/>
          <w:szCs w:val="20"/>
          <w:rtl w:val="0"/>
        </w:rPr>
        <w:t xml:space="preserve">&amp;</w:t>
      </w:r>
      <w:commentRangeEnd w:id="5"/>
      <w:r w:rsidDel="00000000" w:rsidR="00000000" w:rsidRPr="00000000">
        <w:commentReference w:id="5"/>
      </w:r>
      <w:r w:rsidDel="00000000" w:rsidR="00000000" w:rsidRPr="00000000">
        <w:rPr>
          <w:color w:val="000000"/>
          <w:sz w:val="20"/>
          <w:szCs w:val="20"/>
          <w:rtl w:val="0"/>
        </w:rPr>
        <w:t xml:space="preserve">[et]eni[m] quamvis nolens p[rae]sentandus iudicio D[e]i D[e]oq[ue]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iudicante locu</w:t>
      </w:r>
      <w:sdt>
        <w:sdtPr>
          <w:tag w:val="goog_rdk_7"/>
        </w:sdtPr>
        <w:sdtContent>
          <w:ins w:author="Justin Evangelisto" w:id="0" w:date="2023-04-12T22:33:36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m] intrabit suis meritis condignu[m] spectare ultimidiei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iudiciu[m] ut accipiat carne[m] i</w:t>
      </w:r>
      <w:r w:rsidDel="00000000" w:rsidR="00000000" w:rsidRPr="00000000">
        <w:rPr>
          <w:sz w:val="20"/>
          <w:szCs w:val="20"/>
          <w:rtl w:val="0"/>
        </w:rPr>
        <w:t xml:space="preserve">n</w:t>
      </w:r>
      <w:r w:rsidDel="00000000" w:rsidR="00000000" w:rsidRPr="00000000">
        <w:rPr>
          <w:color w:val="000000"/>
          <w:sz w:val="20"/>
          <w:szCs w:val="20"/>
          <w:rtl w:val="0"/>
        </w:rPr>
        <w:t xml:space="preserve">qua inhoc </w:t>
      </w:r>
      <w:r w:rsidDel="00000000" w:rsidR="00000000" w:rsidRPr="00000000">
        <w:rPr>
          <w:sz w:val="20"/>
          <w:szCs w:val="20"/>
          <w:rtl w:val="0"/>
        </w:rPr>
        <w:t xml:space="preserve">s[</w:t>
      </w:r>
      <w:r w:rsidDel="00000000" w:rsidR="00000000" w:rsidRPr="00000000">
        <w:rPr>
          <w:color w:val="000000"/>
          <w:sz w:val="20"/>
          <w:szCs w:val="20"/>
          <w:rtl w:val="0"/>
        </w:rPr>
        <w:t xml:space="preserve">a]e[cu]lo vivebat. Qui sp[iritu]s modocuris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angitur modo corporis dolorib[us] condol&amp;[et] modol[a]etitia hilarescit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modo cognita recogitat modo i</w:t>
      </w:r>
      <w:sdt>
        <w:sdtPr>
          <w:tag w:val="goog_rdk_8"/>
        </w:sdtPr>
        <w:sdtContent>
          <w:ins w:author="Justin Evangelisto" w:id="1" w:date="2023-04-12T22:43:20Z">
            <w:r w:rsidDel="00000000" w:rsidR="00000000" w:rsidRPr="00000000">
              <w:rPr>
                <w:color w:val="000000"/>
                <w:sz w:val="20"/>
                <w:szCs w:val="20"/>
                <w:rtl w:val="0"/>
              </w:rPr>
              <w:t xml:space="preserve">n</w:t>
            </w:r>
          </w:ins>
        </w:sdtContent>
      </w:sdt>
      <w:r w:rsidDel="00000000" w:rsidR="00000000" w:rsidRPr="00000000">
        <w:rPr>
          <w:color w:val="000000"/>
          <w:sz w:val="20"/>
          <w:szCs w:val="20"/>
          <w:rtl w:val="0"/>
        </w:rPr>
        <w:t xml:space="preserve">cognita scire quaerit; alia vult alia </w:t>
        <w:tab/>
        <w:tab/>
        <w:tab/>
        <w:tab/>
        <w:tab/>
      </w:r>
      <w:r w:rsidDel="00000000" w:rsidR="00000000" w:rsidRPr="00000000">
        <w:rPr>
          <w:sz w:val="20"/>
          <w:szCs w:val="20"/>
          <w:rtl w:val="0"/>
        </w:rPr>
        <w:t xml:space="preserve">180</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n[on]vult; inq[uo] e[st] amor naturalit[er] </w:t>
      </w:r>
      <w:r w:rsidDel="00000000" w:rsidR="00000000" w:rsidRPr="00000000">
        <w:rPr>
          <w:sz w:val="20"/>
          <w:szCs w:val="20"/>
          <w:rtl w:val="0"/>
        </w:rPr>
        <w:t xml:space="preserve">Q</w:t>
      </w:r>
      <w:r w:rsidDel="00000000" w:rsidR="00000000" w:rsidRPr="00000000">
        <w:rPr>
          <w:color w:val="000000"/>
          <w:sz w:val="20"/>
          <w:szCs w:val="20"/>
          <w:rtl w:val="0"/>
        </w:rPr>
        <w:t xml:space="preserve">uiamor intellectu discernendus est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et]ratione abi</w:t>
      </w:r>
      <w:r w:rsidDel="00000000" w:rsidR="00000000" w:rsidRPr="00000000">
        <w:rPr>
          <w:sz w:val="20"/>
          <w:szCs w:val="20"/>
          <w:rtl w:val="0"/>
        </w:rPr>
        <w:t xml:space="preserve">n</w:t>
      </w:r>
      <w:r w:rsidDel="00000000" w:rsidR="00000000" w:rsidRPr="00000000">
        <w:rPr>
          <w:color w:val="000000"/>
          <w:sz w:val="20"/>
          <w:szCs w:val="20"/>
          <w:rtl w:val="0"/>
        </w:rPr>
        <w:t xml:space="preserve">licitis delectationib[us] cohibendus ut ea am&amp;[et] que amanda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sunt. </w:t>
      </w:r>
      <w:r w:rsidDel="00000000" w:rsidR="00000000" w:rsidRPr="00000000">
        <w:rPr>
          <w:sz w:val="20"/>
          <w:szCs w:val="20"/>
          <w:rtl w:val="0"/>
        </w:rPr>
        <w:t xml:space="preserve">a</w:t>
      </w:r>
      <w:r w:rsidDel="00000000" w:rsidR="00000000" w:rsidRPr="00000000">
        <w:rPr>
          <w:color w:val="000000"/>
          <w:sz w:val="20"/>
          <w:szCs w:val="20"/>
          <w:rtl w:val="0"/>
        </w:rPr>
        <w:t xml:space="preserve">tq[ue] sec[undu]m officiu[m] op[er]is sui variis nuncupat[ur] nominibus: </w:t>
      </w:r>
      <w:r w:rsidDel="00000000" w:rsidR="00000000" w:rsidRPr="00000000">
        <w:rPr>
          <w:sz w:val="20"/>
          <w:szCs w:val="20"/>
          <w:rtl w:val="0"/>
        </w:rPr>
        <w:t xml:space="preserve">A</w:t>
      </w:r>
      <w:r w:rsidDel="00000000" w:rsidR="00000000" w:rsidRPr="00000000">
        <w:rPr>
          <w:color w:val="000000"/>
          <w:sz w:val="20"/>
          <w:szCs w:val="20"/>
          <w:rtl w:val="0"/>
        </w:rPr>
        <w:t xml:space="preserve">nima e[st]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du[m] vivificat, du[m] conte[m]plat[ur] sp[iritu]s e[st], du[m] sentit sensus e[st], du[m] sapit animus est,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du[m] intellegit sensus est, du[m] discernit ratio est, du[m] consentit voluntasest, </w:t>
      </w:r>
      <w:r w:rsidDel="00000000" w:rsidR="00000000" w:rsidRPr="00000000">
        <w:rPr>
          <w:sz w:val="20"/>
          <w:szCs w:val="20"/>
          <w:rtl w:val="0"/>
        </w:rPr>
        <w:tab/>
        <w:tab/>
        <w:tab/>
        <w:t xml:space="preserve">185</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du[m</w:t>
      </w:r>
      <w:r w:rsidDel="00000000" w:rsidR="00000000" w:rsidRPr="00000000">
        <w:rPr>
          <w:sz w:val="20"/>
          <w:szCs w:val="20"/>
          <w:rtl w:val="0"/>
        </w:rPr>
        <w:t xml:space="preserve">] </w:t>
      </w:r>
      <w:r w:rsidDel="00000000" w:rsidR="00000000" w:rsidRPr="00000000">
        <w:rPr>
          <w:color w:val="000000"/>
          <w:sz w:val="20"/>
          <w:szCs w:val="20"/>
          <w:rtl w:val="0"/>
        </w:rPr>
        <w:t xml:space="preserve">recordatur memoria e[st]. Nontam[en] h[a]ec ita dividentur insubstantia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sicut nominib[us] quia h[a]ec omnia una est anima. </w:t>
      </w:r>
      <w:r w:rsidDel="00000000" w:rsidR="00000000" w:rsidRPr="00000000">
        <w:rPr>
          <w:sz w:val="20"/>
          <w:szCs w:val="20"/>
          <w:rtl w:val="0"/>
        </w:rPr>
        <w:t xml:space="preserve">I</w:t>
      </w:r>
      <w:r w:rsidDel="00000000" w:rsidR="00000000" w:rsidRPr="00000000">
        <w:rPr>
          <w:color w:val="000000"/>
          <w:sz w:val="20"/>
          <w:szCs w:val="20"/>
          <w:rtl w:val="0"/>
        </w:rPr>
        <w:t xml:space="preserve">nter sp[iritu]m &amp;[et] animam.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ei[us]modi potest differentia e[ss]e quodomnis anima sp[iritu]s est non tamen omnis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f.55r</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sp[iritu]s anima. Sed &amp;[et] beat[us</w:t>
      </w:r>
      <w:r w:rsidDel="00000000" w:rsidR="00000000" w:rsidRPr="00000000">
        <w:rPr>
          <w:sz w:val="20"/>
          <w:szCs w:val="20"/>
          <w:rtl w:val="0"/>
        </w:rPr>
        <w:t xml:space="preserve">]</w:t>
      </w:r>
      <w:r w:rsidDel="00000000" w:rsidR="00000000" w:rsidRPr="00000000">
        <w:rPr>
          <w:color w:val="000000"/>
          <w:sz w:val="20"/>
          <w:szCs w:val="20"/>
          <w:rtl w:val="0"/>
        </w:rPr>
        <w:t xml:space="preserve"> Paulus ap[ostu]l</w:t>
      </w:r>
      <w:r w:rsidDel="00000000" w:rsidR="00000000" w:rsidRPr="00000000">
        <w:rPr>
          <w:sz w:val="20"/>
          <w:szCs w:val="20"/>
          <w:rtl w:val="0"/>
        </w:rPr>
        <w:t xml:space="preserve">[</w:t>
      </w:r>
      <w:r w:rsidDel="00000000" w:rsidR="00000000" w:rsidRPr="00000000">
        <w:rPr>
          <w:color w:val="000000"/>
          <w:sz w:val="20"/>
          <w:szCs w:val="20"/>
          <w:rtl w:val="0"/>
        </w:rPr>
        <w:t xml:space="preserve">u]s mirabiliter discernit int[er] spiritu[m] &amp;[et]mente[m]</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dicens, Psalla[m] sp[irit]u psalla[m] &amp;[et]mente. Sp[irit]upsallit q[ui]reru[m] obscuras significationes </w:t>
      </w:r>
      <w:r w:rsidDel="00000000" w:rsidR="00000000" w:rsidRPr="00000000">
        <w:rPr>
          <w:sz w:val="20"/>
          <w:szCs w:val="20"/>
          <w:rtl w:val="0"/>
        </w:rPr>
        <w:t xml:space="preserve"> </w:t>
        <w:tab/>
        <w:t xml:space="preserve">190</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mentis efficacia intellegit. Na[m]sp[iritu]s Nabuchodonosor regis informat[us] erat ut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vider&amp;[et] futura sed n[on]erat mens illuminatus ut intellegeret quae videbat.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Accessit p[ro]ph&amp;[et]a divino illuminatus sp[irit]u quiutrumque &amp;[et] intellexerit quaerex videbat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w:t>
      </w:r>
      <w:r w:rsidDel="00000000" w:rsidR="00000000" w:rsidRPr="00000000">
        <w:rPr>
          <w:color w:val="000000"/>
          <w:sz w:val="20"/>
          <w:szCs w:val="20"/>
          <w:rtl w:val="0"/>
        </w:rPr>
        <w:t xml:space="preserve">et] exposuit quid signifcarent. Hoc itaque absq[ue] dubitatione sciendum est quod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anim</w:t>
      </w:r>
      <w:sdt>
        <w:sdtPr>
          <w:tag w:val="goog_rdk_9"/>
        </w:sdtPr>
        <w:sdtContent>
          <w:ins w:author="Justin Evangelisto" w:id="2" w:date="2023-04-21T20:33:02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a</w:t>
      </w:r>
      <w:sdt>
        <w:sdtPr>
          <w:tag w:val="goog_rdk_10"/>
        </w:sdtPr>
        <w:sdtContent>
          <w:ins w:author="Justin Evangelisto" w:id="3" w:date="2023-04-21T20:33:06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e pulchritudo virt[us] e[st] &amp;[et] ei[us] deformitas vitium. Si eni[m] vel D[eu]m vel seipsam </w:t>
        <w:tab/>
        <w:tab/>
        <w:t xml:space="preserve">195</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vel spirital</w:t>
      </w:r>
      <w:sdt>
        <w:sdtPr>
          <w:tag w:val="goog_rdk_11"/>
        </w:sdtPr>
        <w:sdtContent>
          <w:ins w:author="Justin Evangelisto" w:id="4" w:date="2023-04-21T20:32:38Z">
            <w:r w:rsidDel="00000000" w:rsidR="00000000" w:rsidRPr="00000000">
              <w:rPr>
                <w:color w:val="000000"/>
                <w:sz w:val="20"/>
                <w:szCs w:val="20"/>
                <w:rtl w:val="0"/>
              </w:rPr>
              <w:t xml:space="preserve">[a]</w:t>
            </w:r>
          </w:ins>
        </w:sdtContent>
      </w:sdt>
      <w:r w:rsidDel="00000000" w:rsidR="00000000" w:rsidRPr="00000000">
        <w:rPr>
          <w:color w:val="000000"/>
          <w:sz w:val="20"/>
          <w:szCs w:val="20"/>
          <w:rtl w:val="0"/>
        </w:rPr>
        <w:t xml:space="preserve">e aliquid considerare gestit avertit se a sensib[us] carnis nefiant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ei impedimento spiritalia rimanti. </w:t>
      </w:r>
      <w:sdt>
        <w:sdtPr>
          <w:tag w:val="goog_rdk_12"/>
        </w:sdtPr>
        <w:sdtContent>
          <w:commentRangeStart w:id="6"/>
        </w:sdtContent>
      </w:sdt>
      <w:r w:rsidDel="00000000" w:rsidR="00000000" w:rsidRPr="00000000">
        <w:rPr>
          <w:color w:val="000000"/>
          <w:sz w:val="20"/>
          <w:szCs w:val="20"/>
          <w:rtl w:val="0"/>
        </w:rPr>
        <w:t xml:space="preserve">S[a]epe</w:t>
      </w:r>
      <w:commentRangeEnd w:id="6"/>
      <w:r w:rsidDel="00000000" w:rsidR="00000000" w:rsidRPr="00000000">
        <w:commentReference w:id="6"/>
      </w:r>
      <w:r w:rsidDel="00000000" w:rsidR="00000000" w:rsidRPr="00000000">
        <w:rPr>
          <w:color w:val="000000"/>
          <w:sz w:val="20"/>
          <w:szCs w:val="20"/>
          <w:rtl w:val="0"/>
        </w:rPr>
        <w:t xml:space="preserve"> &amp;[et]ia[m] intantu[m] affectata erit qualib&amp;[et]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cogitatione ut qua[m]vis ap[er]tos habeat oculos quae p[rae]sto sunt n[on</w:t>
      </w:r>
      <w:r w:rsidDel="00000000" w:rsidR="00000000" w:rsidRPr="00000000">
        <w:rPr>
          <w:sz w:val="20"/>
          <w:szCs w:val="20"/>
          <w:rtl w:val="0"/>
        </w:rPr>
        <w:t xml:space="preserve">]</w:t>
      </w:r>
      <w:r w:rsidDel="00000000" w:rsidR="00000000" w:rsidRPr="00000000">
        <w:rPr>
          <w:color w:val="000000"/>
          <w:sz w:val="20"/>
          <w:szCs w:val="20"/>
          <w:rtl w:val="0"/>
        </w:rPr>
        <w:t xml:space="preserve">vidit necsonante[m]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voce[m] intellegit nec tange</w:t>
      </w:r>
      <w:sdt>
        <w:sdtPr>
          <w:tag w:val="goog_rdk_13"/>
        </w:sdtPr>
        <w:sdtContent>
          <w:commentRangeStart w:id="7"/>
        </w:sdtContent>
      </w:sdt>
      <w:r w:rsidDel="00000000" w:rsidR="00000000" w:rsidRPr="00000000">
        <w:rPr>
          <w:color w:val="000000"/>
          <w:sz w:val="20"/>
          <w:szCs w:val="20"/>
          <w:rtl w:val="0"/>
        </w:rPr>
        <w:t xml:space="preserve">n</w:t>
      </w:r>
      <w:commentRangeEnd w:id="7"/>
      <w:r w:rsidDel="00000000" w:rsidR="00000000" w:rsidRPr="00000000">
        <w:commentReference w:id="7"/>
      </w:r>
      <w:r w:rsidDel="00000000" w:rsidR="00000000" w:rsidRPr="00000000">
        <w:rPr>
          <w:color w:val="000000"/>
          <w:sz w:val="20"/>
          <w:szCs w:val="20"/>
          <w:rtl w:val="0"/>
        </w:rPr>
        <w:t xml:space="preserve">te[m] corp[us] sentit. Regit en</w:t>
      </w:r>
      <w:sdt>
        <w:sdtPr>
          <w:tag w:val="goog_rdk_14"/>
        </w:sdtPr>
        <w:sdtContent>
          <w:del w:author="Justin Evangelisto" w:id="5" w:date="2023-04-21T21:09:49Z">
            <w:r w:rsidDel="00000000" w:rsidR="00000000" w:rsidRPr="00000000">
              <w:rPr>
                <w:color w:val="000000"/>
                <w:sz w:val="20"/>
                <w:szCs w:val="20"/>
                <w:rtl w:val="0"/>
              </w:rPr>
              <w:delText xml:space="preserve">[</w:delText>
            </w:r>
          </w:del>
        </w:sdtContent>
      </w:sdt>
      <w:r w:rsidDel="00000000" w:rsidR="00000000" w:rsidRPr="00000000">
        <w:rPr>
          <w:color w:val="000000"/>
          <w:sz w:val="20"/>
          <w:szCs w:val="20"/>
          <w:rtl w:val="0"/>
        </w:rPr>
        <w:t xml:space="preserve">i</w:t>
      </w:r>
      <w:sdt>
        <w:sdtPr>
          <w:tag w:val="goog_rdk_15"/>
        </w:sdtPr>
        <w:sdtContent>
          <w:ins w:author="Justin Evangelisto" w:id="6" w:date="2023-04-21T21:09:46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m] corp[us] p[er</w:t>
      </w:r>
      <w:r w:rsidDel="00000000" w:rsidR="00000000" w:rsidRPr="00000000">
        <w:rPr>
          <w:sz w:val="20"/>
          <w:szCs w:val="20"/>
          <w:rtl w:val="0"/>
        </w:rPr>
        <w:t xml:space="preserve">]</w:t>
      </w:r>
      <w:r w:rsidDel="00000000" w:rsidR="00000000" w:rsidRPr="00000000">
        <w:rPr>
          <w:color w:val="000000"/>
          <w:sz w:val="20"/>
          <w:szCs w:val="20"/>
          <w:rtl w:val="0"/>
        </w:rPr>
        <w:t xml:space="preserve">quinq[ue] sensus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qu[a]e horu[m] nihil est. Du[m]de ea cogitam[us] nihil corporeu[m] cogitare debemus. </w:t>
        <w:tab/>
        <w:tab/>
        <w:tab/>
        <w:t xml:space="preserve">200</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Sicut eni[m]</w:t>
      </w:r>
      <w:r w:rsidDel="00000000" w:rsidR="00000000" w:rsidRPr="00000000">
        <w:rPr>
          <w:sz w:val="20"/>
          <w:szCs w:val="20"/>
          <w:rtl w:val="0"/>
        </w:rPr>
        <w:t xml:space="preserve"> </w:t>
      </w:r>
      <w:r w:rsidDel="00000000" w:rsidR="00000000" w:rsidRPr="00000000">
        <w:rPr>
          <w:color w:val="000000"/>
          <w:sz w:val="20"/>
          <w:szCs w:val="20"/>
          <w:rtl w:val="0"/>
        </w:rPr>
        <w:t xml:space="preserve">D[eu]s omnem creatura[m] sic anima omnem corporea[m] creatura[m] natur[a]e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dignitate p[rae]cellit; qu[a]e &amp;[et]ia</w:t>
      </w:r>
      <w:sdt>
        <w:sdtPr>
          <w:tag w:val="goog_rdk_16"/>
        </w:sdtPr>
        <w:sdtContent>
          <w:ins w:author="Justin Evangelisto" w:id="7" w:date="2023-04-21T21:24:00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m</w:t>
      </w:r>
      <w:sdt>
        <w:sdtPr>
          <w:tag w:val="goog_rdk_17"/>
        </w:sdtPr>
        <w:sdtContent>
          <w:ins w:author="Justin Evangelisto" w:id="8" w:date="2023-04-21T21:24:03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 p[er]luce[m] &amp;[e</w:t>
      </w:r>
      <w:sdt>
        <w:sdtPr>
          <w:tag w:val="goog_rdk_18"/>
        </w:sdtPr>
        <w:sdtContent>
          <w:ins w:author="Justin Evangelisto" w:id="9" w:date="2023-04-21T21:25:49Z">
            <w:r w:rsidDel="00000000" w:rsidR="00000000" w:rsidRPr="00000000">
              <w:rPr>
                <w:color w:val="000000"/>
                <w:sz w:val="20"/>
                <w:szCs w:val="20"/>
                <w:rtl w:val="0"/>
              </w:rPr>
              <w:t xml:space="preserve">t</w:t>
            </w:r>
          </w:ins>
        </w:sdtContent>
      </w:sdt>
      <w:r w:rsidDel="00000000" w:rsidR="00000000" w:rsidRPr="00000000">
        <w:rPr>
          <w:color w:val="000000"/>
          <w:sz w:val="20"/>
          <w:szCs w:val="20"/>
          <w:rtl w:val="0"/>
        </w:rPr>
        <w:t xml:space="preserve">]</w:t>
      </w:r>
      <w:sdt>
        <w:sdtPr>
          <w:tag w:val="goog_rdk_19"/>
        </w:sdtPr>
        <w:sdtContent>
          <w:del w:author="Justin Evangelisto" w:id="10" w:date="2023-04-21T21:25:46Z">
            <w:r w:rsidDel="00000000" w:rsidR="00000000" w:rsidRPr="00000000">
              <w:rPr>
                <w:color w:val="000000"/>
                <w:sz w:val="20"/>
                <w:szCs w:val="20"/>
                <w:rtl w:val="0"/>
              </w:rPr>
              <w:delText xml:space="preserve">t</w:delText>
            </w:r>
          </w:del>
        </w:sdtContent>
      </w:sdt>
      <w:r w:rsidDel="00000000" w:rsidR="00000000" w:rsidRPr="00000000">
        <w:rPr>
          <w:color w:val="000000"/>
          <w:sz w:val="20"/>
          <w:szCs w:val="20"/>
          <w:rtl w:val="0"/>
        </w:rPr>
        <w:t xml:space="preserve">aere[m] qu[a]e sunt excellentiora mundi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corpora corp[us] a[d]ministrat suu[m]. Oniu[m] reru[m] species luxanimae adnuntiat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quas ipsa inse acceptas specificat specificatasq[ue] recondit. Etcu[m] adflic</w:t>
      </w:r>
      <w:sdt>
        <w:sdtPr>
          <w:tag w:val="goog_rdk_20"/>
        </w:sdtPr>
        <w:sdtContent>
          <w:ins w:author="Justin Evangelisto" w:id="11" w:date="2023-04-21T21:44:15Z">
            <w:r w:rsidDel="00000000" w:rsidR="00000000" w:rsidRPr="00000000">
              <w:rPr>
                <w:color w:val="000000"/>
                <w:sz w:val="20"/>
                <w:szCs w:val="20"/>
                <w:rtl w:val="0"/>
              </w:rPr>
              <w:t xml:space="preserve"> -</w:t>
            </w:r>
          </w:ins>
        </w:sdtContent>
      </w:sdt>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tiones aliqu[a]e corpori eveniant offenditur anima du[m] temp[er]amentum </w:t>
        <w:tab/>
        <w:tab/>
        <w:tab/>
        <w:tab/>
      </w:r>
      <w:r w:rsidDel="00000000" w:rsidR="00000000" w:rsidRPr="00000000">
        <w:rPr>
          <w:sz w:val="20"/>
          <w:szCs w:val="20"/>
          <w:rtl w:val="0"/>
        </w:rPr>
        <w:t xml:space="preserve">205</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faciendi quod vult deerit; &amp;[et] h[a]ec offensio dolor vocatur. Si</w:t>
      </w:r>
      <w:r w:rsidDel="00000000" w:rsidR="00000000" w:rsidRPr="00000000">
        <w:rPr>
          <w:sz w:val="20"/>
          <w:szCs w:val="20"/>
          <w:rtl w:val="0"/>
        </w:rPr>
        <w:t xml:space="preserve">a</w:t>
      </w:r>
      <w:r w:rsidDel="00000000" w:rsidR="00000000" w:rsidRPr="00000000">
        <w:rPr>
          <w:color w:val="000000"/>
          <w:sz w:val="20"/>
          <w:szCs w:val="20"/>
          <w:rtl w:val="0"/>
        </w:rPr>
        <w:t xml:space="preserve">ute[m] in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tantu[m] fraudatur membroru[m] ministratione ut n[on] habeat quid op[er]et[ur]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ineis recedit quasi indignata </w:t>
      </w:r>
      <w:r w:rsidDel="00000000" w:rsidR="00000000" w:rsidRPr="00000000">
        <w:rPr>
          <w:sz w:val="20"/>
          <w:szCs w:val="20"/>
          <w:rtl w:val="0"/>
        </w:rPr>
        <w:t xml:space="preserve">habitationi</w:t>
      </w:r>
      <w:r w:rsidDel="00000000" w:rsidR="00000000" w:rsidRPr="00000000">
        <w:rPr>
          <w:color w:val="000000"/>
          <w:sz w:val="20"/>
          <w:szCs w:val="20"/>
          <w:rtl w:val="0"/>
        </w:rPr>
        <w:t xml:space="preserve"> su[a]e. Quid sit anima nil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meli[us] occurit dicere qua[m] sp[iritu]s vit[a]e; </w:t>
      </w:r>
      <w:r w:rsidDel="00000000" w:rsidR="00000000" w:rsidRPr="00000000">
        <w:rPr>
          <w:sz w:val="20"/>
          <w:szCs w:val="20"/>
          <w:rtl w:val="0"/>
        </w:rPr>
        <w:t xml:space="preserve">S</w:t>
      </w:r>
      <w:r w:rsidDel="00000000" w:rsidR="00000000" w:rsidRPr="00000000">
        <w:rPr>
          <w:color w:val="000000"/>
          <w:sz w:val="20"/>
          <w:szCs w:val="20"/>
          <w:rtl w:val="0"/>
        </w:rPr>
        <w:t xml:space="preserve">ed non ei[us] vitae quae inpecorib[us] est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sine rationali mente sed vita nunc minor qua[m] angelor &amp;[et] fut</w:t>
      </w:r>
      <w:sdt>
        <w:sdtPr>
          <w:tag w:val="goog_rdk_21"/>
        </w:sdtPr>
        <w:sdtContent>
          <w:ins w:author="Justin Evangelisto" w:id="12" w:date="2023-04-21T21:59:03Z">
            <w:r w:rsidDel="00000000" w:rsidR="00000000" w:rsidRPr="00000000">
              <w:rPr>
                <w:color w:val="000000"/>
                <w:sz w:val="20"/>
                <w:szCs w:val="20"/>
                <w:rtl w:val="0"/>
              </w:rPr>
              <w:t xml:space="preserve">ur</w:t>
            </w:r>
          </w:ins>
        </w:sdtContent>
      </w:sdt>
      <w:sdt>
        <w:sdtPr>
          <w:tag w:val="goog_rdk_22"/>
        </w:sdtPr>
        <w:sdtContent>
          <w:del w:author="Justin Evangelisto" w:id="12" w:date="2023-04-21T21:59:03Z">
            <w:r w:rsidDel="00000000" w:rsidR="00000000" w:rsidRPr="00000000">
              <w:rPr>
                <w:color w:val="000000"/>
                <w:sz w:val="20"/>
                <w:szCs w:val="20"/>
                <w:rtl w:val="0"/>
              </w:rPr>
              <w:delText xml:space="preserve">ru</w:delText>
            </w:r>
          </w:del>
        </w:sdtContent>
      </w:sdt>
      <w:r w:rsidDel="00000000" w:rsidR="00000000" w:rsidRPr="00000000">
        <w:rPr>
          <w:color w:val="000000"/>
          <w:sz w:val="20"/>
          <w:szCs w:val="20"/>
          <w:rtl w:val="0"/>
        </w:rPr>
        <w:t xml:space="preserve">a qu</w:t>
      </w:r>
      <w:sdt>
        <w:sdtPr>
          <w:tag w:val="goog_rdk_23"/>
        </w:sdtPr>
        <w:sdtContent>
          <w:commentRangeStart w:id="8"/>
        </w:sdtContent>
      </w:sdt>
      <w:r w:rsidDel="00000000" w:rsidR="00000000" w:rsidRPr="00000000">
        <w:rPr>
          <w:color w:val="000000"/>
          <w:sz w:val="20"/>
          <w:szCs w:val="20"/>
          <w:rtl w:val="0"/>
        </w:rPr>
        <w:t xml:space="preserve">o</w:t>
      </w:r>
      <w:commentRangeEnd w:id="8"/>
      <w:r w:rsidDel="00000000" w:rsidR="00000000" w:rsidRPr="00000000">
        <w:commentReference w:id="8"/>
      </w:r>
      <w:r w:rsidDel="00000000" w:rsidR="00000000" w:rsidRPr="00000000">
        <w:rPr>
          <w:color w:val="000000"/>
          <w:sz w:val="20"/>
          <w:szCs w:val="20"/>
          <w:rtl w:val="0"/>
        </w:rPr>
        <w:t xml:space="preserve">d </w:t>
        <w:tab/>
        <w:tab/>
        <w:tab/>
        <w:tab/>
        <w:t xml:space="preserve">210</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angelorum si exp[rae]cepto sui creatoris hic vixerit. Origo vero animaru[m]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unde sit solius D[e]i cognitioni reliquendu[m] e[st]. Qua[m] multa exinde phi</w:t>
      </w:r>
      <w:sdt>
        <w:sdtPr>
          <w:tag w:val="goog_rdk_24"/>
        </w:sdtPr>
        <w:sdtContent>
          <w:ins w:author="Justin Evangelisto" w:id="13" w:date="2023-04-21T22:03:25Z">
            <w:r w:rsidDel="00000000" w:rsidR="00000000" w:rsidRPr="00000000">
              <w:rPr>
                <w:color w:val="000000"/>
                <w:sz w:val="20"/>
                <w:szCs w:val="20"/>
                <w:rtl w:val="0"/>
              </w:rPr>
              <w:t xml:space="preserve">-</w:t>
            </w:r>
          </w:ins>
        </w:sdtContent>
      </w:sdt>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losophi vana finxerunt &amp;[et]plurimas xp[Christ]iani doctores opiniones inde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posuerunt </w:t>
      </w:r>
      <w:r w:rsidDel="00000000" w:rsidR="00000000" w:rsidRPr="00000000">
        <w:rPr>
          <w:sz w:val="20"/>
          <w:szCs w:val="20"/>
          <w:rtl w:val="0"/>
        </w:rPr>
        <w:t xml:space="preserve">&amp;[et]</w:t>
      </w:r>
      <w:r w:rsidDel="00000000" w:rsidR="00000000" w:rsidRPr="00000000">
        <w:rPr>
          <w:color w:val="000000"/>
          <w:sz w:val="20"/>
          <w:szCs w:val="20"/>
          <w:rtl w:val="0"/>
        </w:rPr>
        <w:t xml:space="preserve"> ni</w:t>
      </w:r>
      <w:sdt>
        <w:sdtPr>
          <w:tag w:val="goog_rdk_25"/>
        </w:sdtPr>
        <w:sdtContent>
          <w:ins w:author="Justin Evangelisto" w:id="14" w:date="2023-04-21T22:12:04Z">
            <w:r w:rsidDel="00000000" w:rsidR="00000000" w:rsidRPr="00000000">
              <w:rPr>
                <w:color w:val="000000"/>
                <w:sz w:val="20"/>
                <w:szCs w:val="20"/>
                <w:rtl w:val="0"/>
              </w:rPr>
              <w:t xml:space="preserve">c</w:t>
            </w:r>
          </w:ins>
        </w:sdtContent>
      </w:sdt>
      <w:r w:rsidDel="00000000" w:rsidR="00000000" w:rsidRPr="00000000">
        <w:rPr>
          <w:color w:val="000000"/>
          <w:sz w:val="20"/>
          <w:szCs w:val="20"/>
          <w:rtl w:val="0"/>
        </w:rPr>
        <w:t xml:space="preserve">hil paene certu[m] reliquerunt. Ergo </w:t>
      </w:r>
      <w:r w:rsidDel="00000000" w:rsidR="00000000" w:rsidRPr="00000000">
        <w:rPr>
          <w:sz w:val="20"/>
          <w:szCs w:val="20"/>
          <w:rtl w:val="0"/>
        </w:rPr>
        <w:t xml:space="preserve">&amp;[et]</w:t>
      </w:r>
      <w:r w:rsidDel="00000000" w:rsidR="00000000" w:rsidRPr="00000000">
        <w:rPr>
          <w:color w:val="000000"/>
          <w:sz w:val="20"/>
          <w:szCs w:val="20"/>
          <w:rtl w:val="0"/>
        </w:rPr>
        <w:t xml:space="preserve"> beat[us] Augustin[us]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deorigine anim[a]e beato Hieronimo scripsit </w:t>
      </w:r>
      <w:r w:rsidDel="00000000" w:rsidR="00000000" w:rsidRPr="00000000">
        <w:rPr>
          <w:sz w:val="20"/>
          <w:szCs w:val="20"/>
          <w:rtl w:val="0"/>
        </w:rPr>
        <w:t xml:space="preserve">&amp;[et]</w:t>
      </w:r>
      <w:r w:rsidDel="00000000" w:rsidR="00000000" w:rsidRPr="00000000">
        <w:rPr>
          <w:color w:val="000000"/>
          <w:sz w:val="20"/>
          <w:szCs w:val="20"/>
          <w:rtl w:val="0"/>
        </w:rPr>
        <w:t xml:space="preserve">misit volens scire qu</w:t>
      </w:r>
      <w:sdt>
        <w:sdtPr>
          <w:tag w:val="goog_rdk_26"/>
        </w:sdtPr>
        <w:sdtContent>
          <w:commentRangeStart w:id="9"/>
        </w:sdtContent>
      </w:sdt>
      <w:r w:rsidDel="00000000" w:rsidR="00000000" w:rsidRPr="00000000">
        <w:rPr>
          <w:sz w:val="20"/>
          <w:szCs w:val="20"/>
          <w:rtl w:val="0"/>
        </w:rPr>
        <w:t xml:space="preserve">[o]</w:t>
      </w:r>
      <w:commentRangeEnd w:id="9"/>
      <w:r w:rsidDel="00000000" w:rsidR="00000000" w:rsidRPr="00000000">
        <w:commentReference w:id="9"/>
      </w:r>
      <w:r w:rsidDel="00000000" w:rsidR="00000000" w:rsidRPr="00000000">
        <w:rPr>
          <w:sz w:val="20"/>
          <w:szCs w:val="20"/>
          <w:rtl w:val="0"/>
        </w:rPr>
        <w:t xml:space="preserve">i</w:t>
      </w:r>
      <w:r w:rsidDel="00000000" w:rsidR="00000000" w:rsidRPr="00000000">
        <w:rPr>
          <w:color w:val="000000"/>
          <w:sz w:val="20"/>
          <w:szCs w:val="20"/>
          <w:rtl w:val="0"/>
        </w:rPr>
        <w:t xml:space="preserve">d </w:t>
        <w:tab/>
        <w:tab/>
        <w:tab/>
        <w:tab/>
        <w:t xml:space="preserve">215</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adfirmar</w:t>
      </w:r>
      <w:r w:rsidDel="00000000" w:rsidR="00000000" w:rsidRPr="00000000">
        <w:rPr>
          <w:sz w:val="20"/>
          <w:szCs w:val="20"/>
          <w:rtl w:val="0"/>
        </w:rPr>
        <w:t xml:space="preserve">&amp;[et]</w:t>
      </w:r>
      <w:r w:rsidDel="00000000" w:rsidR="00000000" w:rsidRPr="00000000">
        <w:rPr>
          <w:color w:val="000000"/>
          <w:sz w:val="20"/>
          <w:szCs w:val="20"/>
          <w:rtl w:val="0"/>
        </w:rPr>
        <w:t xml:space="preserve"> tant[us] doctor deorigine anim[a]e. Siille liber vobiscum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inveniatur, lege </w:t>
      </w:r>
      <w:r w:rsidDel="00000000" w:rsidR="00000000" w:rsidRPr="00000000">
        <w:rPr>
          <w:sz w:val="20"/>
          <w:szCs w:val="20"/>
          <w:rtl w:val="0"/>
        </w:rPr>
        <w:t xml:space="preserve">&amp;[et]</w:t>
      </w:r>
      <w:r w:rsidDel="00000000" w:rsidR="00000000" w:rsidRPr="00000000">
        <w:rPr>
          <w:color w:val="000000"/>
          <w:sz w:val="20"/>
          <w:szCs w:val="20"/>
          <w:rtl w:val="0"/>
        </w:rPr>
        <w:t xml:space="preserve">intelle[ge] quid ille acutissim[us] reru[m] naturaliu[m] inquisitor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deorigine dixerit anim[a]e. Quattuor quasd</w:t>
      </w:r>
      <w:sdt>
        <w:sdtPr>
          <w:tag w:val="goog_rdk_27"/>
        </w:sdtPr>
        <w:sdtContent>
          <w:del w:author="Justin Evangelisto" w:id="15" w:date="2023-04-21T22:27:01Z">
            <w:r w:rsidDel="00000000" w:rsidR="00000000" w:rsidRPr="00000000">
              <w:rPr>
                <w:color w:val="000000"/>
                <w:sz w:val="20"/>
                <w:szCs w:val="20"/>
                <w:rtl w:val="0"/>
              </w:rPr>
              <w:delText xml:space="preserve">[</w:delText>
            </w:r>
          </w:del>
        </w:sdtContent>
      </w:sdt>
      <w:r w:rsidDel="00000000" w:rsidR="00000000" w:rsidRPr="00000000">
        <w:rPr>
          <w:color w:val="000000"/>
          <w:sz w:val="20"/>
          <w:szCs w:val="20"/>
          <w:rtl w:val="0"/>
        </w:rPr>
        <w:t xml:space="preserve">a</w:t>
      </w:r>
      <w:sdt>
        <w:sdtPr>
          <w:tag w:val="goog_rdk_28"/>
        </w:sdtPr>
        <w:sdtContent>
          <w:ins w:author="Justin Evangelisto" w:id="16" w:date="2023-04-21T22:27:07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m] inea posuit disputatio</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ne opiniones ut arbitror cui beat[us] Hieronim[us] una </w:t>
      </w:r>
      <w:sdt>
        <w:sdtPr>
          <w:tag w:val="goog_rdk_29"/>
        </w:sdtPr>
        <w:sdtContent>
          <w:commentRangeStart w:id="10"/>
        </w:sdtContent>
      </w:sdt>
      <w:r w:rsidDel="00000000" w:rsidR="00000000" w:rsidRPr="00000000">
        <w:rPr>
          <w:color w:val="000000"/>
          <w:sz w:val="20"/>
          <w:szCs w:val="20"/>
          <w:rtl w:val="0"/>
        </w:rPr>
        <w:t xml:space="preserve">parvissima</w:t>
      </w:r>
      <w:commentRangeEnd w:id="10"/>
      <w:r w:rsidDel="00000000" w:rsidR="00000000" w:rsidRPr="00000000">
        <w:commentReference w:id="10"/>
      </w:r>
      <w:r w:rsidDel="00000000" w:rsidR="00000000" w:rsidRPr="00000000">
        <w:rPr>
          <w:color w:val="000000"/>
          <w:sz w:val="20"/>
          <w:szCs w:val="20"/>
          <w:rtl w:val="0"/>
        </w:rPr>
        <w:t xml:space="preserve"> sed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acutissima respondit epistola. Que[m] libellu[m] in patria legim[us] sed hic </w:t>
        <w:tab/>
        <w:tab/>
        <w:tab/>
        <w:tab/>
        <w:t xml:space="preserve">220</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nobiscu[m] n[on</w:t>
      </w:r>
      <w:r w:rsidDel="00000000" w:rsidR="00000000" w:rsidRPr="00000000">
        <w:rPr>
          <w:sz w:val="20"/>
          <w:szCs w:val="20"/>
          <w:rtl w:val="0"/>
        </w:rPr>
        <w:t xml:space="preserve">]</w:t>
      </w:r>
      <w:r w:rsidDel="00000000" w:rsidR="00000000" w:rsidRPr="00000000">
        <w:rPr>
          <w:color w:val="000000"/>
          <w:sz w:val="20"/>
          <w:szCs w:val="20"/>
          <w:rtl w:val="0"/>
        </w:rPr>
        <w:t xml:space="preserve">reperitur nec </w:t>
      </w:r>
      <w:r w:rsidDel="00000000" w:rsidR="00000000" w:rsidRPr="00000000">
        <w:rPr>
          <w:sz w:val="20"/>
          <w:szCs w:val="20"/>
          <w:rtl w:val="0"/>
        </w:rPr>
        <w:t xml:space="preserve">&amp;[et]</w:t>
      </w:r>
      <w:r w:rsidDel="00000000" w:rsidR="00000000" w:rsidRPr="00000000">
        <w:rPr>
          <w:color w:val="000000"/>
          <w:sz w:val="20"/>
          <w:szCs w:val="20"/>
          <w:rtl w:val="0"/>
        </w:rPr>
        <w:t xml:space="preserve">ia[m] ep[isto]l[a]m responsionis adeu[m]. Fecit q[uo]q[ue]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idem doctor ut inlibris retractationu[m] ei[us] legitur alia deratione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animae opuscala, id est De quantitate anim[a]e libru[m] unu[m], D</w:t>
      </w:r>
      <w:r w:rsidDel="00000000" w:rsidR="00000000" w:rsidRPr="00000000">
        <w:rPr>
          <w:sz w:val="20"/>
          <w:szCs w:val="20"/>
          <w:rtl w:val="0"/>
        </w:rPr>
        <w:t xml:space="preserve">e</w:t>
      </w:r>
      <w:r w:rsidDel="00000000" w:rsidR="00000000" w:rsidRPr="00000000">
        <w:rPr>
          <w:color w:val="000000"/>
          <w:sz w:val="20"/>
          <w:szCs w:val="20"/>
          <w:rtl w:val="0"/>
        </w:rPr>
        <w:t xml:space="preserve">i[m]mortalitate </w:t>
      </w:r>
      <w:r w:rsidDel="00000000" w:rsidR="00000000" w:rsidRPr="00000000">
        <w:rPr>
          <w:sz w:val="20"/>
          <w:szCs w:val="20"/>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f.55v</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w:t>
      </w:r>
      <w:sdt>
        <w:sdtPr>
          <w:tag w:val="goog_rdk_30"/>
        </w:sdtPr>
        <w:sdtContent>
          <w:commentRangeStart w:id="11"/>
        </w:sdtContent>
      </w:sdt>
      <w:r w:rsidDel="00000000" w:rsidR="00000000" w:rsidRPr="00000000">
        <w:rPr>
          <w:sz w:val="20"/>
          <w:szCs w:val="20"/>
          <w:rtl w:val="0"/>
        </w:rPr>
        <w:t xml:space="preserve">  </w:t>
      </w:r>
      <w:commentRangeEnd w:id="11"/>
      <w:r w:rsidDel="00000000" w:rsidR="00000000" w:rsidRPr="00000000">
        <w:commentReference w:id="11"/>
      </w:r>
      <w:r w:rsidDel="00000000" w:rsidR="00000000" w:rsidRPr="00000000">
        <w:rPr>
          <w:sz w:val="20"/>
          <w:szCs w:val="20"/>
          <w:rtl w:val="0"/>
        </w:rPr>
        <w:t xml:space="preserve">]</w:t>
      </w:r>
      <w:r w:rsidDel="00000000" w:rsidR="00000000" w:rsidRPr="00000000">
        <w:rPr>
          <w:color w:val="000000"/>
          <w:sz w:val="20"/>
          <w:szCs w:val="20"/>
          <w:rtl w:val="0"/>
        </w:rPr>
        <w:t xml:space="preserve">anime libru[m</w:t>
      </w:r>
      <w:r w:rsidDel="00000000" w:rsidR="00000000" w:rsidRPr="00000000">
        <w:rPr>
          <w:sz w:val="20"/>
          <w:szCs w:val="20"/>
          <w:rtl w:val="0"/>
        </w:rPr>
        <w:t xml:space="preserve">] </w:t>
      </w:r>
      <w:r w:rsidDel="00000000" w:rsidR="00000000" w:rsidRPr="00000000">
        <w:rPr>
          <w:color w:val="000000"/>
          <w:sz w:val="20"/>
          <w:szCs w:val="20"/>
          <w:rtl w:val="0"/>
        </w:rPr>
        <w:t xml:space="preserve">unu[m], Deduab[us], animab[us] lib</w:t>
      </w:r>
      <w:sdt>
        <w:sdtPr>
          <w:tag w:val="goog_rdk_31"/>
        </w:sdtPr>
        <w:sdtContent>
          <w:ins w:author="Justin Evangelisto" w:id="17" w:date="2023-04-21T22:50:30Z">
            <w:r w:rsidDel="00000000" w:rsidR="00000000" w:rsidRPr="00000000">
              <w:rPr>
                <w:color w:val="000000"/>
                <w:sz w:val="20"/>
                <w:szCs w:val="20"/>
                <w:rtl w:val="0"/>
              </w:rPr>
              <w:t xml:space="preserve">r</w:t>
            </w:r>
          </w:ins>
        </w:sdtContent>
      </w:sdt>
      <w:r w:rsidDel="00000000" w:rsidR="00000000" w:rsidRPr="00000000">
        <w:rPr>
          <w:color w:val="000000"/>
          <w:sz w:val="20"/>
          <w:szCs w:val="20"/>
          <w:rtl w:val="0"/>
        </w:rPr>
        <w:t xml:space="preserve">u[m] unu[m], Deimmortalitate anim[a]e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&amp;[et]</w:t>
      </w:r>
      <w:r w:rsidDel="00000000" w:rsidR="00000000" w:rsidRPr="00000000">
        <w:rPr>
          <w:color w:val="000000"/>
          <w:sz w:val="20"/>
          <w:szCs w:val="20"/>
          <w:rtl w:val="0"/>
        </w:rPr>
        <w:t xml:space="preserve">ei[us] origine libros quattuor</w:t>
      </w:r>
      <w:r w:rsidDel="00000000" w:rsidR="00000000" w:rsidRPr="00000000">
        <w:rPr>
          <w:sz w:val="20"/>
          <w:szCs w:val="20"/>
          <w:rtl w:val="0"/>
        </w:rPr>
        <w:t xml:space="preserve">:</w:t>
      </w:r>
      <w:r w:rsidDel="00000000" w:rsidR="00000000" w:rsidRPr="00000000">
        <w:rPr>
          <w:color w:val="000000"/>
          <w:sz w:val="20"/>
          <w:szCs w:val="20"/>
          <w:rtl w:val="0"/>
        </w:rPr>
        <w:t xml:space="preserve"> </w:t>
      </w:r>
      <w:sdt>
        <w:sdtPr>
          <w:tag w:val="goog_rdk_32"/>
        </w:sdtPr>
        <w:sdtContent>
          <w:commentRangeStart w:id="12"/>
        </w:sdtContent>
      </w:sdt>
      <w:r w:rsidDel="00000000" w:rsidR="00000000" w:rsidRPr="00000000">
        <w:rPr>
          <w:sz w:val="20"/>
          <w:szCs w:val="20"/>
          <w:rtl w:val="0"/>
        </w:rPr>
        <w:t xml:space="preserve">Q</w:t>
      </w:r>
      <w:r w:rsidDel="00000000" w:rsidR="00000000" w:rsidRPr="00000000">
        <w:rPr>
          <w:color w:val="000000"/>
          <w:sz w:val="20"/>
          <w:szCs w:val="20"/>
          <w:rtl w:val="0"/>
        </w:rPr>
        <w:t xml:space="preserve">ui[d]nec</w:t>
      </w:r>
      <w:commentRangeEnd w:id="12"/>
      <w:r w:rsidDel="00000000" w:rsidR="00000000" w:rsidRPr="00000000">
        <w:commentReference w:id="12"/>
      </w:r>
      <w:r w:rsidDel="00000000" w:rsidR="00000000" w:rsidRPr="00000000">
        <w:rPr>
          <w:color w:val="000000"/>
          <w:sz w:val="20"/>
          <w:szCs w:val="20"/>
          <w:rtl w:val="0"/>
        </w:rPr>
        <w:t xml:space="preserve"> du[m] inventi sunt anobis. Si forte in </w:t>
        <w:tab/>
        <w:tab/>
        <w:tab/>
        <w:t xml:space="preserve">225</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armario imp[er]iali inveniantur quaerit[a]e legite </w:t>
      </w:r>
      <w:r w:rsidDel="00000000" w:rsidR="00000000" w:rsidRPr="00000000">
        <w:rPr>
          <w:sz w:val="20"/>
          <w:szCs w:val="20"/>
          <w:rtl w:val="0"/>
        </w:rPr>
        <w:t xml:space="preserve">&amp;[et]</w:t>
      </w:r>
      <w:r w:rsidDel="00000000" w:rsidR="00000000" w:rsidRPr="00000000">
        <w:rPr>
          <w:color w:val="000000"/>
          <w:sz w:val="20"/>
          <w:szCs w:val="20"/>
          <w:rtl w:val="0"/>
        </w:rPr>
        <w:t xml:space="preserve">communione caritatis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nobis dirigite adlegend</w:t>
      </w:r>
      <w:r w:rsidDel="00000000" w:rsidR="00000000" w:rsidRPr="00000000">
        <w:rPr>
          <w:sz w:val="20"/>
          <w:szCs w:val="20"/>
          <w:rtl w:val="0"/>
        </w:rPr>
        <w:t xml:space="preserve">u[s]</w:t>
      </w:r>
      <w:r w:rsidDel="00000000" w:rsidR="00000000" w:rsidRPr="00000000">
        <w:rPr>
          <w:color w:val="000000"/>
          <w:sz w:val="20"/>
          <w:szCs w:val="20"/>
          <w:rtl w:val="0"/>
        </w:rPr>
        <w:t xml:space="preserve">. Inhoc eni[m] omnes consentiunt catholici scrip</w:t>
      </w:r>
      <w:sdt>
        <w:sdtPr>
          <w:tag w:val="goog_rdk_33"/>
        </w:sdtPr>
        <w:sdtContent>
          <w:ins w:author="Justin Evangelisto" w:id="18" w:date="2023-04-21T22:57:56Z">
            <w:r w:rsidDel="00000000" w:rsidR="00000000" w:rsidRPr="00000000">
              <w:rPr>
                <w:color w:val="000000"/>
                <w:sz w:val="20"/>
                <w:szCs w:val="20"/>
                <w:rtl w:val="0"/>
              </w:rPr>
              <w:t xml:space="preserve">-</w:t>
            </w:r>
          </w:ins>
        </w:sdtContent>
      </w:sdt>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tores quod anima aD[e]osit condita; nec parte[m] ea[m] e[ss]e D[e]i naturae quia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 exD[e]i ess</w:t>
      </w:r>
      <w:r w:rsidDel="00000000" w:rsidR="00000000" w:rsidRPr="00000000">
        <w:rPr>
          <w:sz w:val="20"/>
          <w:szCs w:val="20"/>
          <w:rtl w:val="0"/>
        </w:rPr>
        <w:t xml:space="preserve">&amp;[et]</w:t>
      </w:r>
      <w:r w:rsidDel="00000000" w:rsidR="00000000" w:rsidRPr="00000000">
        <w:rPr>
          <w:color w:val="000000"/>
          <w:sz w:val="20"/>
          <w:szCs w:val="20"/>
          <w:rtl w:val="0"/>
        </w:rPr>
        <w:t xml:space="preserve"> natura a</w:t>
      </w:r>
      <w:r w:rsidDel="00000000" w:rsidR="00000000" w:rsidRPr="00000000">
        <w:rPr>
          <w:sz w:val="20"/>
          <w:szCs w:val="20"/>
          <w:rtl w:val="0"/>
        </w:rPr>
        <w:t xml:space="preserve">d</w:t>
      </w:r>
      <w:r w:rsidDel="00000000" w:rsidR="00000000" w:rsidRPr="00000000">
        <w:rPr>
          <w:color w:val="000000"/>
          <w:sz w:val="20"/>
          <w:szCs w:val="20"/>
          <w:rtl w:val="0"/>
        </w:rPr>
        <w:t xml:space="preserve">su[m]pta peccare n[on]poss</w:t>
      </w:r>
      <w:r w:rsidDel="00000000" w:rsidR="00000000" w:rsidRPr="00000000">
        <w:rPr>
          <w:sz w:val="20"/>
          <w:szCs w:val="20"/>
          <w:rtl w:val="0"/>
        </w:rPr>
        <w:t xml:space="preserve">&amp;[et]</w:t>
      </w:r>
      <w:r w:rsidDel="00000000" w:rsidR="00000000" w:rsidRPr="00000000">
        <w:rPr>
          <w:color w:val="000000"/>
          <w:sz w:val="20"/>
          <w:szCs w:val="20"/>
          <w:rtl w:val="0"/>
        </w:rPr>
        <w:t xml:space="preserve">; nec ea[m] corp[us] e[ss]e</w:t>
      </w:r>
      <w:r w:rsidDel="00000000" w:rsidR="00000000" w:rsidRPr="00000000">
        <w:rPr>
          <w:sz w:val="20"/>
          <w:szCs w:val="20"/>
          <w:rtl w:val="0"/>
        </w:rPr>
        <w:t xml:space="preserve"> </w:t>
      </w:r>
      <w:r w:rsidDel="00000000" w:rsidR="00000000" w:rsidRPr="00000000">
        <w:rPr>
          <w:color w:val="000000"/>
          <w:sz w:val="20"/>
          <w:szCs w:val="20"/>
          <w:rtl w:val="0"/>
        </w:rPr>
        <w:t xml:space="preserve">palpabile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vel visibile; nec mori ea[m] posse ita ut nonsit; nec areatu prim[a]e pr[a]evaricatio</w:t>
        <w:tab/>
        <w:tab/>
        <w:tab/>
        <w:t xml:space="preserve">230</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nis liberari posse nisi p[er]gr[ati]am </w:t>
      </w:r>
      <w:r w:rsidDel="00000000" w:rsidR="00000000" w:rsidRPr="00000000">
        <w:rPr>
          <w:sz w:val="20"/>
          <w:szCs w:val="20"/>
          <w:rtl w:val="0"/>
        </w:rPr>
        <w:t xml:space="preserve">&amp;[et]</w:t>
      </w:r>
      <w:r w:rsidDel="00000000" w:rsidR="00000000" w:rsidRPr="00000000">
        <w:rPr>
          <w:color w:val="000000"/>
          <w:sz w:val="20"/>
          <w:szCs w:val="20"/>
          <w:rtl w:val="0"/>
        </w:rPr>
        <w:t xml:space="preserve">misterium mediatoris D[e]i </w:t>
      </w:r>
      <w:r w:rsidDel="00000000" w:rsidR="00000000" w:rsidRPr="00000000">
        <w:rPr>
          <w:sz w:val="20"/>
          <w:szCs w:val="20"/>
          <w:rtl w:val="0"/>
        </w:rPr>
        <w:t xml:space="preserve">&amp;[et]</w:t>
      </w:r>
      <w:r w:rsidDel="00000000" w:rsidR="00000000" w:rsidRPr="00000000">
        <w:rPr>
          <w:color w:val="000000"/>
          <w:sz w:val="20"/>
          <w:szCs w:val="20"/>
          <w:rtl w:val="0"/>
        </w:rPr>
        <w:t xml:space="preserve"> hominu[m] d[omi]nin[ost]ri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Ih[es]u xp[Christ]i qui plena[m] </w:t>
      </w:r>
      <w:sdt>
        <w:sdtPr>
          <w:tag w:val="goog_rdk_34"/>
        </w:sdtPr>
        <w:sdtContent>
          <w:ins w:author="Justin Evangelisto" w:id="19" w:date="2023-04-21T23:22:43Z">
            <w:r w:rsidDel="00000000" w:rsidR="00000000" w:rsidRPr="00000000">
              <w:rPr>
                <w:color w:val="000000"/>
                <w:sz w:val="20"/>
                <w:szCs w:val="20"/>
                <w:rtl w:val="0"/>
              </w:rPr>
              <w:t xml:space="preserve">humanitatis</w:t>
            </w:r>
          </w:ins>
        </w:sdtContent>
      </w:sdt>
      <w:sdt>
        <w:sdtPr>
          <w:tag w:val="goog_rdk_35"/>
        </w:sdtPr>
        <w:sdtContent>
          <w:del w:author="Justin Evangelisto" w:id="19" w:date="2023-04-21T23:22:43Z">
            <w:r w:rsidDel="00000000" w:rsidR="00000000" w:rsidRPr="00000000">
              <w:rPr>
                <w:color w:val="000000"/>
                <w:sz w:val="20"/>
                <w:szCs w:val="20"/>
                <w:rtl w:val="0"/>
              </w:rPr>
              <w:delText xml:space="preserve">humantiatis</w:delText>
            </w:r>
          </w:del>
        </w:sdtContent>
      </w:sdt>
      <w:r w:rsidDel="00000000" w:rsidR="00000000" w:rsidRPr="00000000">
        <w:rPr>
          <w:color w:val="000000"/>
          <w:sz w:val="20"/>
          <w:szCs w:val="20"/>
          <w:rtl w:val="0"/>
        </w:rPr>
        <w:t xml:space="preserve"> n[ost]r[a]e natur</w:t>
      </w:r>
      <w:r w:rsidDel="00000000" w:rsidR="00000000" w:rsidRPr="00000000">
        <w:rPr>
          <w:sz w:val="20"/>
          <w:szCs w:val="20"/>
          <w:rtl w:val="0"/>
        </w:rPr>
        <w:t xml:space="preserve">a[</w:t>
      </w:r>
      <w:r w:rsidDel="00000000" w:rsidR="00000000" w:rsidRPr="00000000">
        <w:rPr>
          <w:color w:val="000000"/>
          <w:sz w:val="20"/>
          <w:szCs w:val="20"/>
          <w:rtl w:val="0"/>
        </w:rPr>
        <w:t xml:space="preserve">m] absq[ue] omni peccato insu[a]e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divinitatis assu[m]psit p[er]sona[m]. Quia totus homo peccavit </w:t>
      </w:r>
      <w:r w:rsidDel="00000000" w:rsidR="00000000" w:rsidRPr="00000000">
        <w:rPr>
          <w:sz w:val="20"/>
          <w:szCs w:val="20"/>
          <w:rtl w:val="0"/>
        </w:rPr>
        <w:t xml:space="preserve">&amp;[et]</w:t>
      </w:r>
      <w:r w:rsidDel="00000000" w:rsidR="00000000" w:rsidRPr="00000000">
        <w:rPr>
          <w:color w:val="000000"/>
          <w:sz w:val="20"/>
          <w:szCs w:val="20"/>
          <w:rtl w:val="0"/>
        </w:rPr>
        <w:t xml:space="preserve">totus homo libe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randus erat se[cun]d[u]m dispensatione[m] [a]</w:t>
      </w:r>
      <w:r w:rsidDel="00000000" w:rsidR="00000000" w:rsidRPr="00000000">
        <w:rPr>
          <w:sz w:val="20"/>
          <w:szCs w:val="20"/>
          <w:rtl w:val="0"/>
        </w:rPr>
        <w:t xml:space="preserve">&amp;[et]</w:t>
      </w:r>
      <w:r w:rsidDel="00000000" w:rsidR="00000000" w:rsidRPr="00000000">
        <w:rPr>
          <w:color w:val="000000"/>
          <w:sz w:val="20"/>
          <w:szCs w:val="20"/>
          <w:rtl w:val="0"/>
        </w:rPr>
        <w:t xml:space="preserve">ern[a]e pi</w:t>
      </w:r>
      <w:r w:rsidDel="00000000" w:rsidR="00000000" w:rsidRPr="00000000">
        <w:rPr>
          <w:sz w:val="20"/>
          <w:szCs w:val="20"/>
          <w:rtl w:val="0"/>
        </w:rPr>
        <w:t xml:space="preserve">&amp;[et]</w:t>
      </w:r>
      <w:r w:rsidDel="00000000" w:rsidR="00000000" w:rsidRPr="00000000">
        <w:rPr>
          <w:color w:val="000000"/>
          <w:sz w:val="20"/>
          <w:szCs w:val="20"/>
          <w:rtl w:val="0"/>
        </w:rPr>
        <w:t xml:space="preserve">atis inD[e]o, totus homo assumend[us]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erat idest anima </w:t>
      </w:r>
      <w:r w:rsidDel="00000000" w:rsidR="00000000" w:rsidRPr="00000000">
        <w:rPr>
          <w:sz w:val="20"/>
          <w:szCs w:val="20"/>
          <w:rtl w:val="0"/>
        </w:rPr>
        <w:t xml:space="preserve">&amp;[et]</w:t>
      </w:r>
      <w:r w:rsidDel="00000000" w:rsidR="00000000" w:rsidRPr="00000000">
        <w:rPr>
          <w:color w:val="000000"/>
          <w:sz w:val="20"/>
          <w:szCs w:val="20"/>
          <w:rtl w:val="0"/>
        </w:rPr>
        <w:t xml:space="preserve">caro. Cui[us] anima id e[st] redemptoris n[ost]ri tant[a]e s[an]ctitatis </w:t>
      </w:r>
      <w:r w:rsidDel="00000000" w:rsidR="00000000" w:rsidRPr="00000000">
        <w:rPr>
          <w:sz w:val="20"/>
          <w:szCs w:val="20"/>
          <w:rtl w:val="0"/>
        </w:rPr>
        <w:t xml:space="preserve">  </w:t>
        <w:tab/>
        <w:tab/>
      </w:r>
      <w:r w:rsidDel="00000000" w:rsidR="00000000" w:rsidRPr="00000000">
        <w:rPr>
          <w:color w:val="000000"/>
          <w:sz w:val="20"/>
          <w:szCs w:val="20"/>
          <w:rtl w:val="0"/>
        </w:rPr>
        <w:t xml:space="preserve">235</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&amp;[et]</w:t>
      </w:r>
      <w:r w:rsidDel="00000000" w:rsidR="00000000" w:rsidRPr="00000000">
        <w:rPr>
          <w:color w:val="000000"/>
          <w:sz w:val="20"/>
          <w:szCs w:val="20"/>
          <w:rtl w:val="0"/>
        </w:rPr>
        <w:t xml:space="preserve">iustificationis est</w:t>
      </w:r>
      <w:r w:rsidDel="00000000" w:rsidR="00000000" w:rsidRPr="00000000">
        <w:rPr>
          <w:sz w:val="20"/>
          <w:szCs w:val="20"/>
          <w:rtl w:val="0"/>
        </w:rPr>
        <w:t xml:space="preserve">, </w:t>
      </w:r>
      <w:r w:rsidDel="00000000" w:rsidR="00000000" w:rsidRPr="00000000">
        <w:rPr>
          <w:color w:val="000000"/>
          <w:sz w:val="20"/>
          <w:szCs w:val="20"/>
          <w:rtl w:val="0"/>
        </w:rPr>
        <w:t xml:space="preserve">ut om[ne]s inse credentiu[m] anima</w:t>
      </w:r>
      <w:r w:rsidDel="00000000" w:rsidR="00000000" w:rsidRPr="00000000">
        <w:rPr>
          <w:sz w:val="20"/>
          <w:szCs w:val="20"/>
          <w:rtl w:val="0"/>
        </w:rPr>
        <w:t xml:space="preserve">s</w:t>
      </w:r>
      <w:r w:rsidDel="00000000" w:rsidR="00000000" w:rsidRPr="00000000">
        <w:rPr>
          <w:color w:val="000000"/>
          <w:sz w:val="20"/>
          <w:szCs w:val="20"/>
          <w:rtl w:val="0"/>
        </w:rPr>
        <w:t xml:space="preserve"> p[er]ea[m] s[an]c[t]ificari </w:t>
      </w:r>
      <w:r w:rsidDel="00000000" w:rsidR="00000000" w:rsidRPr="00000000">
        <w:rPr>
          <w:sz w:val="20"/>
          <w:szCs w:val="20"/>
          <w:rtl w:val="0"/>
        </w:rPr>
        <w:t xml:space="preserve">&amp;[et]</w:t>
      </w:r>
      <w:r w:rsidDel="00000000" w:rsidR="00000000" w:rsidRPr="00000000">
        <w:rPr>
          <w:color w:val="000000"/>
          <w:sz w:val="20"/>
          <w:szCs w:val="20"/>
          <w:rtl w:val="0"/>
        </w:rPr>
        <w:t xml:space="preserve">iustifi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cari </w:t>
      </w:r>
      <w:sdt>
        <w:sdtPr>
          <w:tag w:val="goog_rdk_36"/>
        </w:sdtPr>
        <w:sdtContent>
          <w:commentRangeStart w:id="13"/>
        </w:sdtContent>
      </w:sdt>
      <w:r w:rsidDel="00000000" w:rsidR="00000000" w:rsidRPr="00000000">
        <w:rPr>
          <w:color w:val="000000"/>
          <w:sz w:val="20"/>
          <w:szCs w:val="20"/>
          <w:rtl w:val="0"/>
        </w:rPr>
        <w:t xml:space="preserve">qu[a]eunt</w:t>
      </w:r>
      <w:sdt>
        <w:sdtPr>
          <w:tag w:val="goog_rdk_37"/>
        </w:sdtPr>
        <w:sdtContent>
          <w:ins w:author="Justin Evangelisto" w:id="20" w:date="2023-05-02T21:59:26Z">
            <w:commentRangeEnd w:id="13"/>
            <w:r w:rsidDel="00000000" w:rsidR="00000000" w:rsidRPr="00000000">
              <w:commentReference w:id="13"/>
            </w:r>
            <w:r w:rsidDel="00000000" w:rsidR="00000000" w:rsidRPr="00000000">
              <w:rPr>
                <w:color w:val="000000"/>
                <w:sz w:val="20"/>
                <w:szCs w:val="20"/>
                <w:rtl w:val="0"/>
              </w:rPr>
              <w:t xml:space="preserve">.</w:t>
            </w:r>
          </w:ins>
        </w:sdtContent>
      </w:sdt>
      <w:sdt>
        <w:sdtPr>
          <w:tag w:val="goog_rdk_38"/>
        </w:sdtPr>
        <w:sdtContent>
          <w:del w:author="Justin Evangelisto" w:id="20" w:date="2023-05-02T21:59:26Z">
            <w:r w:rsidDel="00000000" w:rsidR="00000000" w:rsidRPr="00000000">
              <w:rPr>
                <w:color w:val="000000"/>
                <w:sz w:val="20"/>
                <w:szCs w:val="20"/>
                <w:rtl w:val="0"/>
              </w:rPr>
              <w:delText xml:space="preserve">;</w:delText>
            </w:r>
          </w:del>
        </w:sdtContent>
      </w:sdt>
      <w:r w:rsidDel="00000000" w:rsidR="00000000" w:rsidRPr="00000000">
        <w:rPr>
          <w:color w:val="000000"/>
          <w:sz w:val="20"/>
          <w:szCs w:val="20"/>
          <w:rtl w:val="0"/>
        </w:rPr>
        <w:t xml:space="preserve"> </w:t>
      </w:r>
      <w:sdt>
        <w:sdtPr>
          <w:tag w:val="goog_rdk_39"/>
        </w:sdtPr>
        <w:sdtContent>
          <w:del w:author="Justin Evangelisto" w:id="21" w:date="2023-05-02T21:58:55Z">
            <w:r w:rsidDel="00000000" w:rsidR="00000000" w:rsidRPr="00000000">
              <w:rPr>
                <w:color w:val="000000"/>
                <w:sz w:val="20"/>
                <w:szCs w:val="20"/>
                <w:rtl w:val="0"/>
              </w:rPr>
              <w:delText xml:space="preserve">e</w:delText>
            </w:r>
          </w:del>
        </w:sdtContent>
      </w:sdt>
      <w:sdt>
        <w:sdtPr>
          <w:tag w:val="goog_rdk_40"/>
        </w:sdtPr>
        <w:sdtContent>
          <w:ins w:author="Justin Evangelisto" w:id="21" w:date="2023-05-02T21:58:55Z">
            <w:r w:rsidDel="00000000" w:rsidR="00000000" w:rsidRPr="00000000">
              <w:rPr>
                <w:color w:val="000000"/>
                <w:sz w:val="20"/>
                <w:szCs w:val="20"/>
                <w:rtl w:val="0"/>
              </w:rPr>
              <w:t xml:space="preserve">E</w:t>
            </w:r>
          </w:ins>
        </w:sdtContent>
      </w:sdt>
      <w:r w:rsidDel="00000000" w:rsidR="00000000" w:rsidRPr="00000000">
        <w:rPr>
          <w:color w:val="000000"/>
          <w:sz w:val="20"/>
          <w:szCs w:val="20"/>
          <w:rtl w:val="0"/>
        </w:rPr>
        <w:t xml:space="preserve">t caro tant[a]e munditi[a]e </w:t>
      </w:r>
      <w:r w:rsidDel="00000000" w:rsidR="00000000" w:rsidRPr="00000000">
        <w:rPr>
          <w:sz w:val="20"/>
          <w:szCs w:val="20"/>
          <w:rtl w:val="0"/>
        </w:rPr>
        <w:t xml:space="preserve">&amp;[et]</w:t>
      </w:r>
      <w:r w:rsidDel="00000000" w:rsidR="00000000" w:rsidRPr="00000000">
        <w:rPr>
          <w:color w:val="000000"/>
          <w:sz w:val="20"/>
          <w:szCs w:val="20"/>
          <w:rtl w:val="0"/>
        </w:rPr>
        <w:t xml:space="preserve"> libertatis apeccato ut omnium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inse confidentiu[m] carnes divina in ea op[er]ante gra[tia] purgari </w:t>
      </w:r>
      <w:r w:rsidDel="00000000" w:rsidR="00000000" w:rsidRPr="00000000">
        <w:rPr>
          <w:sz w:val="20"/>
          <w:szCs w:val="20"/>
          <w:rtl w:val="0"/>
        </w:rPr>
        <w:t xml:space="preserve">&amp;[et]</w:t>
      </w:r>
      <w:r w:rsidDel="00000000" w:rsidR="00000000" w:rsidRPr="00000000">
        <w:rPr>
          <w:color w:val="000000"/>
          <w:sz w:val="20"/>
          <w:szCs w:val="20"/>
          <w:rtl w:val="0"/>
        </w:rPr>
        <w:t xml:space="preserve"> liberari pos-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sunt</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q</w:t>
      </w:r>
      <w:r w:rsidDel="00000000" w:rsidR="00000000" w:rsidRPr="00000000">
        <w:rPr>
          <w:color w:val="000000"/>
          <w:sz w:val="20"/>
          <w:szCs w:val="20"/>
          <w:rtl w:val="0"/>
        </w:rPr>
        <w:t xml:space="preserve">uia sanguis quide eade[m] carn[a]e lancea militis vulnerata fluxerat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pr[et]iu[m] e[st] salutis human[a]e; </w:t>
      </w:r>
      <w:r w:rsidDel="00000000" w:rsidR="00000000" w:rsidRPr="00000000">
        <w:rPr>
          <w:sz w:val="20"/>
          <w:szCs w:val="20"/>
          <w:rtl w:val="0"/>
        </w:rPr>
        <w:t xml:space="preserve">p[</w:t>
      </w:r>
      <w:r w:rsidDel="00000000" w:rsidR="00000000" w:rsidRPr="00000000">
        <w:rPr>
          <w:color w:val="000000"/>
          <w:sz w:val="20"/>
          <w:szCs w:val="20"/>
          <w:rtl w:val="0"/>
        </w:rPr>
        <w:t xml:space="preserve">er] cui[us] effusione[m] extin</w:t>
      </w:r>
      <w:sdt>
        <w:sdtPr>
          <w:tag w:val="goog_rdk_41"/>
        </w:sdtPr>
        <w:sdtContent>
          <w:ins w:author="Justin Evangelisto" w:id="22" w:date="2023-05-02T22:30:10Z">
            <w:r w:rsidDel="00000000" w:rsidR="00000000" w:rsidRPr="00000000">
              <w:rPr>
                <w:color w:val="000000"/>
                <w:sz w:val="20"/>
                <w:szCs w:val="20"/>
                <w:rtl w:val="0"/>
              </w:rPr>
              <w:t xml:space="preserve">c</w:t>
            </w:r>
          </w:ins>
        </w:sdtContent>
      </w:sdt>
      <w:sdt>
        <w:sdtPr>
          <w:tag w:val="goog_rdk_42"/>
        </w:sdtPr>
        <w:sdtContent>
          <w:del w:author="Justin Evangelisto" w:id="22" w:date="2023-05-02T22:30:10Z">
            <w:r w:rsidDel="00000000" w:rsidR="00000000" w:rsidRPr="00000000">
              <w:rPr>
                <w:color w:val="000000"/>
                <w:sz w:val="20"/>
                <w:szCs w:val="20"/>
                <w:rtl w:val="0"/>
              </w:rPr>
              <w:delText xml:space="preserve">o</w:delText>
            </w:r>
          </w:del>
        </w:sdtContent>
      </w:sdt>
      <w:r w:rsidDel="00000000" w:rsidR="00000000" w:rsidRPr="00000000">
        <w:rPr>
          <w:color w:val="000000"/>
          <w:sz w:val="20"/>
          <w:szCs w:val="20"/>
          <w:rtl w:val="0"/>
        </w:rPr>
        <w:t xml:space="preserve">ta e[st] fla[m]mea illa paradisi </w:t>
      </w:r>
      <w:r w:rsidDel="00000000" w:rsidR="00000000" w:rsidRPr="00000000">
        <w:rPr>
          <w:sz w:val="20"/>
          <w:szCs w:val="20"/>
          <w:rtl w:val="0"/>
        </w:rPr>
        <w:t xml:space="preserve">       </w:t>
        <w:tab/>
        <w:t xml:space="preserve">240</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custodia [et] via fidelib[us] ap[er]ta </w:t>
      </w:r>
      <w:sdt>
        <w:sdtPr>
          <w:tag w:val="goog_rdk_43"/>
        </w:sdtPr>
        <w:sdtContent>
          <w:commentRangeStart w:id="14"/>
        </w:sdtContent>
      </w:sdt>
      <w:r w:rsidDel="00000000" w:rsidR="00000000" w:rsidRPr="00000000">
        <w:rPr>
          <w:color w:val="000000"/>
          <w:sz w:val="20"/>
          <w:szCs w:val="20"/>
          <w:rtl w:val="0"/>
        </w:rPr>
        <w:t xml:space="preserve">e[at]</w:t>
      </w:r>
      <w:commentRangeEnd w:id="14"/>
      <w:r w:rsidDel="00000000" w:rsidR="00000000" w:rsidRPr="00000000">
        <w:commentReference w:id="14"/>
      </w:r>
      <w:r w:rsidDel="00000000" w:rsidR="00000000" w:rsidRPr="00000000">
        <w:rPr>
          <w:color w:val="000000"/>
          <w:sz w:val="20"/>
          <w:szCs w:val="20"/>
          <w:rtl w:val="0"/>
        </w:rPr>
        <w:t xml:space="preserve"> adlignu[m] vit[a]e quod plantatu[m] est secus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decursus aquaru[m] viventiu[m]. Cui[us] ligni </w:t>
      </w:r>
      <w:r w:rsidDel="00000000" w:rsidR="00000000" w:rsidRPr="00000000">
        <w:rPr>
          <w:sz w:val="20"/>
          <w:szCs w:val="20"/>
          <w:rtl w:val="0"/>
        </w:rPr>
        <w:t xml:space="preserve">sapientissim[us]</w:t>
      </w:r>
      <w:r w:rsidDel="00000000" w:rsidR="00000000" w:rsidRPr="00000000">
        <w:rPr>
          <w:color w:val="000000"/>
          <w:sz w:val="20"/>
          <w:szCs w:val="20"/>
          <w:rtl w:val="0"/>
        </w:rPr>
        <w:t xml:space="preserve"> Salomon du[m] de laud</w:t>
      </w:r>
      <w:sdt>
        <w:sdtPr>
          <w:tag w:val="goog_rdk_44"/>
        </w:sdtPr>
        <w:sdtContent>
          <w:del w:author="Justin Evangelisto" w:id="23" w:date="2023-05-02T22:46:09Z"/>
          <w:sdt>
            <w:sdtPr>
              <w:tag w:val="goog_rdk_45"/>
            </w:sdtPr>
            <w:sdtContent>
              <w:commentRangeStart w:id="15"/>
            </w:sdtContent>
          </w:sdt>
          <w:del w:author="Justin Evangelisto" w:id="23" w:date="2023-05-02T22:46:09Z">
            <w:r w:rsidDel="00000000" w:rsidR="00000000" w:rsidRPr="00000000">
              <w:rPr>
                <w:color w:val="000000"/>
                <w:sz w:val="20"/>
                <w:szCs w:val="20"/>
                <w:rtl w:val="0"/>
              </w:rPr>
              <w:delText xml:space="preserve">[a]</w:delText>
            </w:r>
          </w:del>
        </w:sdtContent>
      </w:sdt>
      <w:commentRangeEnd w:id="15"/>
      <w:r w:rsidDel="00000000" w:rsidR="00000000" w:rsidRPr="00000000">
        <w:commentReference w:id="15"/>
      </w:r>
      <w:r w:rsidDel="00000000" w:rsidR="00000000" w:rsidRPr="00000000">
        <w:rPr>
          <w:color w:val="000000"/>
          <w:sz w:val="20"/>
          <w:szCs w:val="20"/>
          <w:rtl w:val="0"/>
        </w:rPr>
        <w:t xml:space="preserve">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sapienti[a]e multa dixiss[e</w:t>
      </w:r>
      <w:r w:rsidDel="00000000" w:rsidR="00000000" w:rsidRPr="00000000">
        <w:rPr>
          <w:sz w:val="20"/>
          <w:szCs w:val="20"/>
          <w:rtl w:val="0"/>
        </w:rPr>
        <w:t xml:space="preserve">t]</w:t>
      </w:r>
      <w:r w:rsidDel="00000000" w:rsidR="00000000" w:rsidRPr="00000000">
        <w:rPr>
          <w:color w:val="000000"/>
          <w:sz w:val="20"/>
          <w:szCs w:val="20"/>
          <w:rtl w:val="0"/>
        </w:rPr>
        <w:t xml:space="preserve"> recordat[us] e[st] ita dicens: Beat[us] homo q[ui] invenit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sapientia[m], [et] q[ui] affluit prudentia. Et paulo post</w:t>
      </w:r>
      <w:r w:rsidDel="00000000" w:rsidR="00000000" w:rsidRPr="00000000">
        <w:rPr>
          <w:sz w:val="20"/>
          <w:szCs w:val="20"/>
          <w:rtl w:val="0"/>
        </w:rPr>
        <w:t xml:space="preserve">;</w:t>
      </w:r>
      <w:r w:rsidDel="00000000" w:rsidR="00000000" w:rsidRPr="00000000">
        <w:rPr>
          <w:color w:val="000000"/>
          <w:sz w:val="20"/>
          <w:szCs w:val="20"/>
          <w:rtl w:val="0"/>
        </w:rPr>
        <w:t xml:space="preserve"> Vi[a]e ei[us] vi[a]e pulchr[a]e [et]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omnes semit[a]e ei[us] pacifi</w:t>
      </w:r>
      <w:r w:rsidDel="00000000" w:rsidR="00000000" w:rsidRPr="00000000">
        <w:rPr>
          <w:sz w:val="20"/>
          <w:szCs w:val="20"/>
          <w:rtl w:val="0"/>
        </w:rPr>
        <w:t xml:space="preserve">c[</w:t>
      </w:r>
      <w:r w:rsidDel="00000000" w:rsidR="00000000" w:rsidRPr="00000000">
        <w:rPr>
          <w:color w:val="000000"/>
          <w:sz w:val="20"/>
          <w:szCs w:val="20"/>
          <w:rtl w:val="0"/>
        </w:rPr>
        <w:t xml:space="preserve">a]e. Lignu[m] vit[a]e e[st] his q[ui] a</w:t>
      </w:r>
      <w:r w:rsidDel="00000000" w:rsidR="00000000" w:rsidRPr="00000000">
        <w:rPr>
          <w:sz w:val="20"/>
          <w:szCs w:val="20"/>
          <w:rtl w:val="0"/>
        </w:rPr>
        <w:t xml:space="preserve">d</w:t>
      </w:r>
      <w:r w:rsidDel="00000000" w:rsidR="00000000" w:rsidRPr="00000000">
        <w:rPr>
          <w:color w:val="000000"/>
          <w:sz w:val="20"/>
          <w:szCs w:val="20"/>
          <w:rtl w:val="0"/>
        </w:rPr>
        <w:t xml:space="preserve">p[</w:t>
      </w:r>
      <w:r w:rsidDel="00000000" w:rsidR="00000000" w:rsidRPr="00000000">
        <w:rPr>
          <w:sz w:val="20"/>
          <w:szCs w:val="20"/>
          <w:rtl w:val="0"/>
        </w:rPr>
        <w:t xml:space="preserve">er]</w:t>
      </w:r>
      <w:r w:rsidDel="00000000" w:rsidR="00000000" w:rsidRPr="00000000">
        <w:rPr>
          <w:color w:val="000000"/>
          <w:sz w:val="20"/>
          <w:szCs w:val="20"/>
          <w:rtl w:val="0"/>
        </w:rPr>
        <w:t xml:space="preserve">henderint ea[m], [et] qui </w:t>
      </w:r>
      <w:r w:rsidDel="00000000" w:rsidR="00000000" w:rsidRPr="00000000">
        <w:rPr>
          <w:sz w:val="20"/>
          <w:szCs w:val="20"/>
          <w:rtl w:val="0"/>
        </w:rPr>
        <w:tab/>
      </w:r>
      <w:r w:rsidDel="00000000" w:rsidR="00000000" w:rsidRPr="00000000">
        <w:rPr>
          <w:color w:val="000000"/>
          <w:sz w:val="20"/>
          <w:szCs w:val="20"/>
          <w:rtl w:val="0"/>
        </w:rPr>
        <w:t xml:space="preserve">245</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tenuerit ea[m] beat[us].</w:t>
      </w:r>
      <w:r w:rsidDel="00000000" w:rsidR="00000000" w:rsidRPr="00000000">
        <w:rPr>
          <w:sz w:val="20"/>
          <w:szCs w:val="20"/>
          <w:rtl w:val="0"/>
        </w:rPr>
        <w:t xml:space="preserve"> </w:t>
      </w:r>
      <w:r w:rsidDel="00000000" w:rsidR="00000000" w:rsidRPr="00000000">
        <w:rPr>
          <w:color w:val="000000"/>
          <w:sz w:val="20"/>
          <w:szCs w:val="20"/>
          <w:rtl w:val="0"/>
        </w:rPr>
        <w:t xml:space="preserve">Human</w:t>
      </w:r>
      <w:r w:rsidDel="00000000" w:rsidR="00000000" w:rsidRPr="00000000">
        <w:rPr>
          <w:sz w:val="20"/>
          <w:szCs w:val="20"/>
          <w:rtl w:val="0"/>
        </w:rPr>
        <w:t xml:space="preserve">[</w:t>
      </w:r>
      <w:r w:rsidDel="00000000" w:rsidR="00000000" w:rsidRPr="00000000">
        <w:rPr>
          <w:color w:val="000000"/>
          <w:sz w:val="20"/>
          <w:szCs w:val="20"/>
          <w:rtl w:val="0"/>
        </w:rPr>
        <w:t xml:space="preserve">a]e v[ero] anim[a]e pulchritudo est [et] decus sapienti[a]e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studiu[m]. Non illa qu[a]e interrenis sol[et] occupari </w:t>
      </w:r>
      <w:r w:rsidDel="00000000" w:rsidR="00000000" w:rsidRPr="00000000">
        <w:rPr>
          <w:sz w:val="20"/>
          <w:szCs w:val="20"/>
          <w:rtl w:val="0"/>
        </w:rPr>
        <w:t xml:space="preserve">negotiis</w:t>
      </w:r>
      <w:r w:rsidDel="00000000" w:rsidR="00000000" w:rsidRPr="00000000">
        <w:rPr>
          <w:color w:val="000000"/>
          <w:sz w:val="20"/>
          <w:szCs w:val="20"/>
          <w:rtl w:val="0"/>
        </w:rPr>
        <w:t xml:space="preserve">, sed illa magis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 </w:t>
      </w:r>
      <w:r w:rsidDel="00000000" w:rsidR="00000000" w:rsidRPr="00000000">
        <w:rPr>
          <w:sz w:val="20"/>
          <w:szCs w:val="20"/>
          <w:rtl w:val="0"/>
        </w:rPr>
        <w:t xml:space="preserve">d[</w:t>
      </w:r>
      <w:r w:rsidDel="00000000" w:rsidR="00000000" w:rsidRPr="00000000">
        <w:rPr>
          <w:color w:val="000000"/>
          <w:sz w:val="20"/>
          <w:szCs w:val="20"/>
          <w:rtl w:val="0"/>
        </w:rPr>
        <w:t xml:space="preserve">eu]s colit[ur] [et] amat[ur]. Cui te ipsa[m] studeas, virgo nobilissima tota m[en]tis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intentione mancipare, q[ui]a </w:t>
      </w:r>
      <w:sdt>
        <w:sdtPr>
          <w:tag w:val="goog_rdk_46"/>
        </w:sdtPr>
        <w:sdtContent>
          <w:commentRangeStart w:id="16"/>
        </w:sdtContent>
      </w:sdt>
      <w:r w:rsidDel="00000000" w:rsidR="00000000" w:rsidRPr="00000000">
        <w:rPr>
          <w:color w:val="000000"/>
          <w:sz w:val="20"/>
          <w:szCs w:val="20"/>
          <w:rtl w:val="0"/>
        </w:rPr>
        <w:t xml:space="preserve">in hac</w:t>
      </w:r>
      <w:commentRangeEnd w:id="16"/>
      <w:r w:rsidDel="00000000" w:rsidR="00000000" w:rsidRPr="00000000">
        <w:commentReference w:id="16"/>
      </w:r>
      <w:r w:rsidDel="00000000" w:rsidR="00000000" w:rsidRPr="00000000">
        <w:rPr>
          <w:color w:val="000000"/>
          <w:sz w:val="20"/>
          <w:szCs w:val="20"/>
          <w:rtl w:val="0"/>
        </w:rPr>
        <w:t xml:space="preserve"> e[st] vita omni tranquillitate beatissima,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 hac e[st] illius su[m]m[a]e trinitatis imago f</w:t>
      </w:r>
      <w:r w:rsidDel="00000000" w:rsidR="00000000" w:rsidRPr="00000000">
        <w:rPr>
          <w:sz w:val="20"/>
          <w:szCs w:val="20"/>
          <w:rtl w:val="0"/>
        </w:rPr>
        <w:t xml:space="preserve">e</w:t>
      </w:r>
      <w:r w:rsidDel="00000000" w:rsidR="00000000" w:rsidRPr="00000000">
        <w:rPr>
          <w:color w:val="000000"/>
          <w:sz w:val="20"/>
          <w:szCs w:val="20"/>
          <w:rtl w:val="0"/>
        </w:rPr>
        <w:t xml:space="preserve">liciter p</w:t>
      </w:r>
      <w:r w:rsidDel="00000000" w:rsidR="00000000" w:rsidRPr="00000000">
        <w:rPr>
          <w:sz w:val="20"/>
          <w:szCs w:val="20"/>
          <w:rtl w:val="0"/>
        </w:rPr>
        <w:t xml:space="preserve">[</w:t>
      </w:r>
      <w:r w:rsidDel="00000000" w:rsidR="00000000" w:rsidRPr="00000000">
        <w:rPr>
          <w:color w:val="000000"/>
          <w:sz w:val="20"/>
          <w:szCs w:val="20"/>
          <w:rtl w:val="0"/>
        </w:rPr>
        <w:t xml:space="preserve">er]fecta. Hic e[st] thesaur[us] </w:t>
        <w:tab/>
        <w:tab/>
        <w:tab/>
        <w:t xml:space="preserve">250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desiderabilis q[ui] req[ui]escit in ore prudentis, [et] abundat in corde sapientis.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w:t>
      </w:r>
      <w:sdt>
        <w:sdtPr>
          <w:tag w:val="goog_rdk_47"/>
        </w:sdtPr>
        <w:sdtContent>
          <w:ins w:author="Justin Evangelisto" w:id="24" w:date="2023-05-03T21:26:17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a</w:t>
      </w:r>
      <w:sdt>
        <w:sdtPr>
          <w:tag w:val="goog_rdk_48"/>
        </w:sdtPr>
        <w:sdtContent>
          <w:ins w:author="Justin Evangelisto" w:id="25" w:date="2023-05-03T21:26:19Z">
            <w:r w:rsidDel="00000000" w:rsidR="00000000" w:rsidRPr="00000000">
              <w:rPr>
                <w:color w:val="000000"/>
                <w:sz w:val="20"/>
                <w:szCs w:val="20"/>
                <w:rtl w:val="0"/>
              </w:rPr>
              <w:t xml:space="preserve">]</w:t>
            </w:r>
          </w:ins>
        </w:sdtContent>
      </w:sdt>
      <w:r w:rsidDel="00000000" w:rsidR="00000000" w:rsidRPr="00000000">
        <w:rPr>
          <w:color w:val="000000"/>
          <w:sz w:val="20"/>
          <w:szCs w:val="20"/>
          <w:rtl w:val="0"/>
        </w:rPr>
        <w:t xml:space="preserve">ec in vergiliacis non invenietur mendaciis sed in evangelica affluent[er]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repperiet[ur] veritate. De vera scilic[et] sapientia dicit[ur], </w:t>
      </w:r>
      <w:r w:rsidDel="00000000" w:rsidR="00000000" w:rsidRPr="00000000">
        <w:rPr>
          <w:sz w:val="20"/>
          <w:szCs w:val="20"/>
          <w:rtl w:val="0"/>
        </w:rPr>
        <w:t xml:space="preserve">o</w:t>
      </w:r>
      <w:r w:rsidDel="00000000" w:rsidR="00000000" w:rsidRPr="00000000">
        <w:rPr>
          <w:color w:val="000000"/>
          <w:sz w:val="20"/>
          <w:szCs w:val="20"/>
          <w:rtl w:val="0"/>
        </w:rPr>
        <w:t xml:space="preserve">mnis sapientia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a </w:t>
      </w:r>
      <w:r w:rsidDel="00000000" w:rsidR="00000000" w:rsidRPr="00000000">
        <w:rPr>
          <w:sz w:val="20"/>
          <w:szCs w:val="20"/>
          <w:rtl w:val="0"/>
        </w:rPr>
        <w:t xml:space="preserve">d[</w:t>
      </w:r>
      <w:r w:rsidDel="00000000" w:rsidR="00000000" w:rsidRPr="00000000">
        <w:rPr>
          <w:color w:val="000000"/>
          <w:sz w:val="20"/>
          <w:szCs w:val="20"/>
          <w:rtl w:val="0"/>
        </w:rPr>
        <w:t xml:space="preserve">o]mi</w:t>
      </w:r>
      <w:r w:rsidDel="00000000" w:rsidR="00000000" w:rsidRPr="00000000">
        <w:rPr>
          <w:sz w:val="20"/>
          <w:szCs w:val="20"/>
          <w:rtl w:val="0"/>
        </w:rPr>
        <w:t xml:space="preserve">[</w:t>
      </w:r>
      <w:r w:rsidDel="00000000" w:rsidR="00000000" w:rsidRPr="00000000">
        <w:rPr>
          <w:color w:val="000000"/>
          <w:sz w:val="20"/>
          <w:szCs w:val="20"/>
          <w:rtl w:val="0"/>
        </w:rPr>
        <w:t xml:space="preserve">no] </w:t>
      </w:r>
      <w:r w:rsidDel="00000000" w:rsidR="00000000" w:rsidRPr="00000000">
        <w:rPr>
          <w:sz w:val="20"/>
          <w:szCs w:val="20"/>
          <w:rtl w:val="0"/>
        </w:rPr>
        <w:t xml:space="preserve">d[</w:t>
      </w:r>
      <w:r w:rsidDel="00000000" w:rsidR="00000000" w:rsidRPr="00000000">
        <w:rPr>
          <w:color w:val="000000"/>
          <w:sz w:val="20"/>
          <w:szCs w:val="20"/>
          <w:rtl w:val="0"/>
        </w:rPr>
        <w:t xml:space="preserve">e]o est. Quicquid eni[m] recte p[er] sapientia[m] intell</w:t>
      </w:r>
      <w:r w:rsidDel="00000000" w:rsidR="00000000" w:rsidRPr="00000000">
        <w:rPr>
          <w:sz w:val="20"/>
          <w:szCs w:val="20"/>
          <w:rtl w:val="0"/>
        </w:rPr>
        <w:t xml:space="preserve">i</w:t>
      </w:r>
      <w:r w:rsidDel="00000000" w:rsidR="00000000" w:rsidRPr="00000000">
        <w:rPr>
          <w:color w:val="000000"/>
          <w:sz w:val="20"/>
          <w:szCs w:val="20"/>
          <w:rtl w:val="0"/>
        </w:rPr>
        <w:t xml:space="preserve">gitur [et] amatur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d[</w:t>
      </w:r>
      <w:r w:rsidDel="00000000" w:rsidR="00000000" w:rsidRPr="00000000">
        <w:rPr>
          <w:color w:val="000000"/>
          <w:sz w:val="20"/>
          <w:szCs w:val="20"/>
          <w:rtl w:val="0"/>
        </w:rPr>
        <w:t xml:space="preserve">e]i donu[m] e[st]. Proinde Omnis q[ui] s[e]c[un]d</w:t>
      </w:r>
      <w:r w:rsidDel="00000000" w:rsidR="00000000" w:rsidRPr="00000000">
        <w:rPr>
          <w:sz w:val="20"/>
          <w:szCs w:val="20"/>
          <w:rtl w:val="0"/>
        </w:rPr>
        <w:t xml:space="preserve">[u]</w:t>
      </w:r>
      <w:r w:rsidDel="00000000" w:rsidR="00000000" w:rsidRPr="00000000">
        <w:rPr>
          <w:color w:val="000000"/>
          <w:sz w:val="20"/>
          <w:szCs w:val="20"/>
          <w:rtl w:val="0"/>
        </w:rPr>
        <w:t xml:space="preserve">m </w:t>
      </w:r>
      <w:r w:rsidDel="00000000" w:rsidR="00000000" w:rsidRPr="00000000">
        <w:rPr>
          <w:sz w:val="20"/>
          <w:szCs w:val="20"/>
          <w:rtl w:val="0"/>
        </w:rPr>
        <w:t xml:space="preserve">d[</w:t>
      </w:r>
      <w:r w:rsidDel="00000000" w:rsidR="00000000" w:rsidRPr="00000000">
        <w:rPr>
          <w:color w:val="000000"/>
          <w:sz w:val="20"/>
          <w:szCs w:val="20"/>
          <w:rtl w:val="0"/>
        </w:rPr>
        <w:t xml:space="preserve">eu]m sapiens est, beat[us] e[st]; unde in </w:t>
      </w:r>
      <w:r w:rsidDel="00000000" w:rsidR="00000000" w:rsidRPr="00000000">
        <w:rPr>
          <w:sz w:val="20"/>
          <w:szCs w:val="20"/>
          <w:rtl w:val="0"/>
        </w:rPr>
        <w:t xml:space="preserve">i</w:t>
      </w:r>
      <w:r w:rsidDel="00000000" w:rsidR="00000000" w:rsidRPr="00000000">
        <w:rPr>
          <w:color w:val="000000"/>
          <w:sz w:val="20"/>
          <w:szCs w:val="20"/>
          <w:rtl w:val="0"/>
        </w:rPr>
        <w:t xml:space="preserve">ob </w:t>
        <w:tab/>
        <w:t xml:space="preserve">255</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dicit[ur], Sapientia hominis est pi[et]as, recedere a</w:t>
      </w:r>
      <w:r w:rsidDel="00000000" w:rsidR="00000000" w:rsidRPr="00000000">
        <w:rPr>
          <w:sz w:val="20"/>
          <w:szCs w:val="20"/>
          <w:rtl w:val="0"/>
        </w:rPr>
        <w:t xml:space="preserve">ute[m] amalo scientia.</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Uno u[ero] nomine pi[et]atis, cultu[m] toti[us] diuin[a]e religionis designare uolens.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Quid beatius est anim[a]e, qua[m] summum diligere bonum quod d[eu]s est. </w:t>
      </w:r>
      <w:sdt>
        <w:sdtPr>
          <w:tag w:val="goog_rdk_49"/>
        </w:sdtPr>
        <w:sdtContent>
          <w:commentRangeStart w:id="17"/>
        </w:sdtContent>
      </w:sdt>
      <w:r w:rsidDel="00000000" w:rsidR="00000000" w:rsidRPr="00000000">
        <w:rPr>
          <w:sz w:val="20"/>
          <w:szCs w:val="20"/>
          <w:rtl w:val="0"/>
        </w:rPr>
        <w:t xml:space="preserve">symbol?</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f.56r</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Quid felicius, qua[m] se digna[m] aeterna p[er]parare beatitudine, du[m] immortale[m] se e[ss]e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uerissime nouit </w:t>
      </w:r>
      <w:sdt>
        <w:sdtPr>
          <w:tag w:val="goog_rdk_50"/>
        </w:sdtPr>
        <w:sdtContent>
          <w:commentRangeStart w:id="18"/>
        </w:sdtContent>
      </w:sdt>
      <w:r w:rsidDel="00000000" w:rsidR="00000000" w:rsidRPr="00000000">
        <w:rPr>
          <w:sz w:val="20"/>
          <w:szCs w:val="20"/>
          <w:rtl w:val="0"/>
        </w:rPr>
        <w:t xml:space="preserve">symbol?</w:t>
      </w:r>
      <w:commentRangeEnd w:id="18"/>
      <w:r w:rsidDel="00000000" w:rsidR="00000000" w:rsidRPr="00000000">
        <w:commentReference w:id="18"/>
      </w:r>
      <w:r w:rsidDel="00000000" w:rsidR="00000000" w:rsidRPr="00000000">
        <w:rPr>
          <w:sz w:val="20"/>
          <w:szCs w:val="20"/>
          <w:rtl w:val="0"/>
        </w:rPr>
        <w:t xml:space="preserve"> Hec [a]estimes t[ibi] tantu[m] sufficere nosse </w:t>
      </w:r>
      <w:sdt>
        <w:sdtPr>
          <w:tag w:val="goog_rdk_51"/>
        </w:sdtPr>
        <w:sdtContent>
          <w:commentRangeStart w:id="19"/>
        </w:sdtContent>
      </w:sdt>
      <w:r w:rsidDel="00000000" w:rsidR="00000000" w:rsidRPr="00000000">
        <w:rPr>
          <w:sz w:val="20"/>
          <w:szCs w:val="20"/>
          <w:rtl w:val="0"/>
        </w:rPr>
        <w:t xml:space="preserve">*</w:t>
      </w:r>
      <w:commentRangeEnd w:id="19"/>
      <w:r w:rsidDel="00000000" w:rsidR="00000000" w:rsidRPr="00000000">
        <w:commentReference w:id="19"/>
      </w:r>
      <w:r w:rsidDel="00000000" w:rsidR="00000000" w:rsidRPr="00000000">
        <w:rPr>
          <w:sz w:val="20"/>
          <w:szCs w:val="20"/>
          <w:rtl w:val="0"/>
        </w:rPr>
        <w:t xml:space="preserve"> quid facere debeas, </w:t>
        <w:tab/>
        <w:tab/>
        <w:t xml:space="preserve">260</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insi [et]ia[m] op[er]e impleas qu[a]e nosti. qua[m] plurimi se sapientes [a]estimant, [et] uiam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se ueritatis nosse gloriant[ur]; Sed nequaqua[m] uere sunt sapientes, q[ui] non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habent fortitudine[m] ammi, ad[per]ficiendu[m] op[er]e quodsapiunt. Ergo uera est</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sapientia, nosse que debeas, [et] nota p[er]ficere; p[ro]inde nulla[m] quattuor anim[a]e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uirtutu[m] dequib[us] sup[er] dixim[us] p[er]fecte hab[et] anima, sitotas n[on]hab[et]. Quia h[a]ec</w:t>
        <w:tab/>
        <w:tab/>
        <w:t xml:space="preserve">265</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omnia ad unu[m] caritatis intendunt p[er]ceptu[m], qu[a]e sola incatholic[a]e fidei ueri-</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tat</w:t>
      </w:r>
      <w:sdt>
        <w:sdtPr>
          <w:tag w:val="goog_rdk_52"/>
        </w:sdtPr>
        <w:sdtContent>
          <w:commentRangeStart w:id="20"/>
        </w:sdtContent>
      </w:sdt>
      <w:r w:rsidDel="00000000" w:rsidR="00000000" w:rsidRPr="00000000">
        <w:rPr>
          <w:sz w:val="20"/>
          <w:szCs w:val="20"/>
          <w:rtl w:val="0"/>
        </w:rPr>
        <w:t xml:space="preserve">e</w:t>
      </w:r>
      <w:commentRangeEnd w:id="20"/>
      <w:r w:rsidDel="00000000" w:rsidR="00000000" w:rsidRPr="00000000">
        <w:commentReference w:id="20"/>
      </w:r>
      <w:r w:rsidDel="00000000" w:rsidR="00000000" w:rsidRPr="00000000">
        <w:rPr>
          <w:sz w:val="20"/>
          <w:szCs w:val="20"/>
          <w:rtl w:val="0"/>
        </w:rPr>
        <w:t xml:space="preserve">s digna[m] efficit[et] anima[m] habitation[a]e </w:t>
      </w:r>
      <w:sdt>
        <w:sdtPr>
          <w:tag w:val="goog_rdk_53"/>
        </w:sdtPr>
        <w:sdtContent>
          <w:commentRangeStart w:id="21"/>
        </w:sdtContent>
      </w:sdt>
      <w:sdt>
        <w:sdtPr>
          <w:tag w:val="goog_rdk_54"/>
        </w:sdtPr>
        <w:sdtContent>
          <w:commentRangeStart w:id="22"/>
        </w:sdtContent>
      </w:sdt>
      <w:r w:rsidDel="00000000" w:rsidR="00000000" w:rsidRPr="00000000">
        <w:rPr>
          <w:sz w:val="20"/>
          <w:szCs w:val="20"/>
          <w:rtl w:val="0"/>
        </w:rPr>
        <w:t xml:space="preserve">s[an]c[ta]e[m] </w:t>
      </w:r>
      <w:commentRangeEnd w:id="21"/>
      <w:r w:rsidDel="00000000" w:rsidR="00000000" w:rsidRPr="00000000">
        <w:commentReference w:id="21"/>
      </w:r>
      <w:commentRangeEnd w:id="22"/>
      <w:r w:rsidDel="00000000" w:rsidR="00000000" w:rsidRPr="00000000">
        <w:commentReference w:id="22"/>
      </w:r>
      <w:r w:rsidDel="00000000" w:rsidR="00000000" w:rsidRPr="00000000">
        <w:rPr>
          <w:sz w:val="20"/>
          <w:szCs w:val="20"/>
          <w:rtl w:val="0"/>
        </w:rPr>
        <w:t xml:space="preserve"> trinitatis, ad cui[us] imaginem</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condita[m] e[ss]e sup[er]i[us] ostendim[us]. De cui[us] ratione [et] natura, sicut flagitasti h[a]ec</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pauca p[er]strinxim[us] p[ro] ut epistolaris angustia concessit. </w:t>
      </w:r>
      <w:sdt>
        <w:sdtPr>
          <w:tag w:val="goog_rdk_55"/>
        </w:sdtPr>
        <w:sdtContent>
          <w:commentRangeStart w:id="23"/>
        </w:sdtContent>
      </w:sdt>
      <w:r w:rsidDel="00000000" w:rsidR="00000000" w:rsidRPr="00000000">
        <w:rPr>
          <w:sz w:val="20"/>
          <w:szCs w:val="20"/>
          <w:rtl w:val="0"/>
        </w:rPr>
        <w:t xml:space="preserve">Miru</w:t>
      </w:r>
      <w:sdt>
        <w:sdtPr>
          <w:tag w:val="goog_rdk_56"/>
        </w:sdtPr>
        <w:sdtContent>
          <w:ins w:author="Justin Evangelisto" w:id="26" w:date="2023-05-04T04:12:24Z">
            <w:r w:rsidDel="00000000" w:rsidR="00000000" w:rsidRPr="00000000">
              <w:rPr>
                <w:sz w:val="20"/>
                <w:szCs w:val="20"/>
                <w:rtl w:val="0"/>
              </w:rPr>
              <w:t xml:space="preserve">m</w:t>
            </w:r>
          </w:ins>
        </w:sdtContent>
      </w:sdt>
      <w:sdt>
        <w:sdtPr>
          <w:tag w:val="goog_rdk_57"/>
        </w:sdtPr>
        <w:sdtContent>
          <w:del w:author="Justin Evangelisto" w:id="26" w:date="2023-05-04T04:12:24Z">
            <w:r w:rsidDel="00000000" w:rsidR="00000000" w:rsidRPr="00000000">
              <w:rPr>
                <w:sz w:val="20"/>
                <w:szCs w:val="20"/>
                <w:rtl w:val="0"/>
              </w:rPr>
              <w:delText xml:space="preserve">in</w:delText>
            </w:r>
          </w:del>
        </w:sdtContent>
      </w:sdt>
      <w:r w:rsidDel="00000000" w:rsidR="00000000" w:rsidRPr="00000000">
        <w:rPr>
          <w:sz w:val="20"/>
          <w:szCs w:val="20"/>
          <w:rtl w:val="0"/>
        </w:rPr>
        <w:t xml:space="preserve">q[ue] q[uo]dammodo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a scolasticus videri </w:t>
      </w:r>
      <w:r w:rsidDel="00000000" w:rsidR="00000000" w:rsidRPr="00000000">
        <w:rPr>
          <w:color w:val="000000"/>
          <w:sz w:val="20"/>
          <w:szCs w:val="20"/>
          <w:rtl w:val="0"/>
        </w:rPr>
        <w:t xml:space="preserve">poterit, quomodo te plus m[ihi] cognita[m] e[ss]e putare voluis</w:t>
        <w:tab/>
        <w:tab/>
        <w:tab/>
        <w:t xml:space="preserve">270</w:t>
        <w:tab/>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ses qua[m] t[ibi] ipsi. </w:t>
      </w:r>
      <w:r w:rsidDel="00000000" w:rsidR="00000000" w:rsidRPr="00000000">
        <w:rPr>
          <w:sz w:val="20"/>
          <w:szCs w:val="20"/>
          <w:rtl w:val="0"/>
        </w:rPr>
        <w:t xml:space="preserve">U</w:t>
      </w:r>
      <w:r w:rsidDel="00000000" w:rsidR="00000000" w:rsidRPr="00000000">
        <w:rPr>
          <w:color w:val="000000"/>
          <w:sz w:val="20"/>
          <w:szCs w:val="20"/>
          <w:rtl w:val="0"/>
        </w:rPr>
        <w:t xml:space="preserve">nde vivis vel ratione viges, nisi in anim[a]e substantia</w:t>
      </w:r>
      <w:r w:rsidDel="00000000" w:rsidR="00000000" w:rsidRPr="00000000">
        <w:rPr>
          <w:sz w:val="20"/>
          <w:szCs w:val="20"/>
          <w:rtl w:val="0"/>
        </w:rPr>
        <w:t xml:space="preserve">;</w:t>
      </w:r>
      <w:r w:rsidDel="00000000" w:rsidR="00000000" w:rsidRPr="00000000">
        <w:rPr>
          <w:color w:val="000000"/>
          <w:sz w:val="20"/>
          <w:szCs w:val="20"/>
          <w:rtl w:val="0"/>
        </w:rPr>
        <w:t xml:space="preserve"> dum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te p[er]raro oculis vidi meis, p[er] quos anim[a]e natura[m] tu[a]e cernere non potui.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Qua[m]vis iuxta co[m]mune p[rae]ceptu[m] </w:t>
      </w:r>
      <w:r w:rsidDel="00000000" w:rsidR="00000000" w:rsidRPr="00000000">
        <w:rPr>
          <w:sz w:val="20"/>
          <w:szCs w:val="20"/>
          <w:rtl w:val="0"/>
        </w:rPr>
        <w:t xml:space="preserve">d[</w:t>
      </w:r>
      <w:r w:rsidDel="00000000" w:rsidR="00000000" w:rsidRPr="00000000">
        <w:rPr>
          <w:color w:val="000000"/>
          <w:sz w:val="20"/>
          <w:szCs w:val="20"/>
          <w:rtl w:val="0"/>
        </w:rPr>
        <w:t xml:space="preserve">omi]ni diliga[m]</w:t>
      </w:r>
      <w:r w:rsidDel="00000000" w:rsidR="00000000" w:rsidRPr="00000000">
        <w:rPr>
          <w:sz w:val="20"/>
          <w:szCs w:val="20"/>
          <w:rtl w:val="0"/>
        </w:rPr>
        <w:t xml:space="preserve">,</w:t>
      </w:r>
      <w:r w:rsidDel="00000000" w:rsidR="00000000" w:rsidRPr="00000000">
        <w:rPr>
          <w:color w:val="000000"/>
          <w:sz w:val="20"/>
          <w:szCs w:val="20"/>
          <w:rtl w:val="0"/>
        </w:rPr>
        <w:t xml:space="preserve"> nec non p[ro] optima tuoru[m] fama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studioru[m] qu[a]e ali</w:t>
      </w:r>
      <w:sdt>
        <w:sdtPr>
          <w:tag w:val="goog_rdk_58"/>
        </w:sdtPr>
        <w:sdtContent>
          <w:del w:author="Justin Evangelisto" w:id="27" w:date="2023-05-04T05:38:54Z">
            <w:r w:rsidDel="00000000" w:rsidR="00000000" w:rsidRPr="00000000">
              <w:rPr>
                <w:color w:val="000000"/>
                <w:sz w:val="20"/>
                <w:szCs w:val="20"/>
                <w:rtl w:val="0"/>
              </w:rPr>
              <w:delText xml:space="preserve">i</w:delText>
            </w:r>
          </w:del>
        </w:sdtContent>
      </w:sdt>
      <w:r w:rsidDel="00000000" w:rsidR="00000000" w:rsidRPr="00000000">
        <w:rPr>
          <w:color w:val="000000"/>
          <w:sz w:val="20"/>
          <w:szCs w:val="20"/>
          <w:rtl w:val="0"/>
        </w:rPr>
        <w:t xml:space="preserve">is narrantib[us] de te</w:t>
      </w:r>
      <w:sdt>
        <w:sdtPr>
          <w:tag w:val="goog_rdk_59"/>
        </w:sdtPr>
        <w:sdtContent>
          <w:commentRangeStart w:id="24"/>
        </w:sdtContent>
      </w:sdt>
      <w:r w:rsidDel="00000000" w:rsidR="00000000" w:rsidRPr="00000000">
        <w:rPr>
          <w:color w:val="000000"/>
          <w:sz w:val="20"/>
          <w:szCs w:val="20"/>
          <w:rtl w:val="0"/>
        </w:rPr>
        <w:t xml:space="preserve"> s[a]epi[us]</w:t>
      </w:r>
      <w:commentRangeEnd w:id="24"/>
      <w:r w:rsidDel="00000000" w:rsidR="00000000" w:rsidRPr="00000000">
        <w:commentReference w:id="24"/>
      </w:r>
      <w:r w:rsidDel="00000000" w:rsidR="00000000" w:rsidRPr="00000000">
        <w:rPr>
          <w:color w:val="000000"/>
          <w:sz w:val="20"/>
          <w:szCs w:val="20"/>
          <w:rtl w:val="0"/>
        </w:rPr>
        <w:t xml:space="preserve"> </w:t>
      </w:r>
      <w:r w:rsidDel="00000000" w:rsidR="00000000" w:rsidRPr="00000000">
        <w:rPr>
          <w:sz w:val="20"/>
          <w:szCs w:val="20"/>
          <w:rtl w:val="0"/>
        </w:rPr>
        <w:t xml:space="preserve">a</w:t>
      </w:r>
      <w:r w:rsidDel="00000000" w:rsidR="00000000" w:rsidRPr="00000000">
        <w:rPr>
          <w:color w:val="000000"/>
          <w:sz w:val="20"/>
          <w:szCs w:val="20"/>
          <w:rtl w:val="0"/>
        </w:rPr>
        <w:t xml:space="preserve">udivi</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i</w:t>
      </w:r>
      <w:r w:rsidDel="00000000" w:rsidR="00000000" w:rsidRPr="00000000">
        <w:rPr>
          <w:color w:val="000000"/>
          <w:sz w:val="20"/>
          <w:szCs w:val="20"/>
          <w:rtl w:val="0"/>
        </w:rPr>
        <w:t xml:space="preserve">n quib[us]; velim te se[m]p[er] p[ro]ficere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w:t>
      </w:r>
      <w:r w:rsidDel="00000000" w:rsidR="00000000" w:rsidRPr="00000000">
        <w:rPr>
          <w:color w:val="000000"/>
          <w:sz w:val="20"/>
          <w:szCs w:val="20"/>
          <w:rtl w:val="0"/>
        </w:rPr>
        <w:t xml:space="preserve">et] </w:t>
      </w:r>
      <w:r w:rsidDel="00000000" w:rsidR="00000000" w:rsidRPr="00000000">
        <w:rPr>
          <w:sz w:val="20"/>
          <w:szCs w:val="20"/>
          <w:rtl w:val="0"/>
        </w:rPr>
        <w:t xml:space="preserve">d[</w:t>
      </w:r>
      <w:r w:rsidDel="00000000" w:rsidR="00000000" w:rsidRPr="00000000">
        <w:rPr>
          <w:color w:val="000000"/>
          <w:sz w:val="20"/>
          <w:szCs w:val="20"/>
          <w:rtl w:val="0"/>
        </w:rPr>
        <w:t xml:space="preserve">e]o placere, ut digna efficiaris anim[a]e ratione[m] [et] natura[m] </w:t>
      </w:r>
      <w:sdt>
        <w:sdtPr>
          <w:tag w:val="goog_rdk_60"/>
        </w:sdtPr>
        <w:sdtContent>
          <w:commentRangeStart w:id="25"/>
        </w:sdtContent>
      </w:sdt>
      <w:r w:rsidDel="00000000" w:rsidR="00000000" w:rsidRPr="00000000">
        <w:rPr>
          <w:color w:val="000000"/>
          <w:sz w:val="20"/>
          <w:szCs w:val="20"/>
          <w:rtl w:val="0"/>
        </w:rPr>
        <w:t xml:space="preserve">[symbol that </w:t>
      </w:r>
      <w:r w:rsidDel="00000000" w:rsidR="00000000" w:rsidRPr="00000000">
        <w:rPr>
          <w:sz w:val="20"/>
          <w:szCs w:val="20"/>
          <w:rtl w:val="0"/>
        </w:rPr>
        <w:t xml:space="preserve">looks like a c?]</w:t>
      </w:r>
      <w:commentRangeEnd w:id="25"/>
      <w:r w:rsidDel="00000000" w:rsidR="00000000" w:rsidRPr="00000000">
        <w:commentReference w:id="25"/>
      </w:r>
      <w:r w:rsidDel="00000000" w:rsidR="00000000" w:rsidRPr="00000000">
        <w:rPr>
          <w:color w:val="000000"/>
          <w:sz w:val="20"/>
          <w:szCs w:val="20"/>
          <w:rtl w:val="0"/>
        </w:rPr>
        <w:t xml:space="preserve"> nosse; et quod 275</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nunc in enigmate vides, p[er]fecta scientia in futura </w:t>
      </w:r>
      <w:r w:rsidDel="00000000" w:rsidR="00000000" w:rsidRPr="00000000">
        <w:rPr>
          <w:sz w:val="20"/>
          <w:szCs w:val="20"/>
          <w:rtl w:val="0"/>
        </w:rPr>
        <w:t xml:space="preserve">p[er]spicias</w:t>
      </w:r>
      <w:r w:rsidDel="00000000" w:rsidR="00000000" w:rsidRPr="00000000">
        <w:rPr>
          <w:color w:val="000000"/>
          <w:sz w:val="20"/>
          <w:szCs w:val="20"/>
          <w:rtl w:val="0"/>
        </w:rPr>
        <w:t xml:space="preserve"> beatitudine</w:t>
      </w:r>
      <w:r w:rsidDel="00000000" w:rsidR="00000000" w:rsidRPr="00000000">
        <w:rPr>
          <w:sz w:val="20"/>
          <w:szCs w:val="20"/>
          <w:rtl w:val="0"/>
        </w:rPr>
        <w:t xml:space="preserve">;</w:t>
      </w:r>
      <w:r w:rsidDel="00000000" w:rsidR="00000000" w:rsidRPr="00000000">
        <w:rPr>
          <w:color w:val="000000"/>
          <w:sz w:val="20"/>
          <w:szCs w:val="20"/>
          <w:rtl w:val="0"/>
        </w:rPr>
        <w:t xml:space="preserve"> Proinde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opto te filia carissima </w:t>
      </w:r>
      <w:sdt>
        <w:sdtPr>
          <w:tag w:val="goog_rdk_61"/>
        </w:sdtPr>
        <w:sdtContent>
          <w:commentRangeStart w:id="26"/>
        </w:sdtContent>
      </w:sdt>
      <w:r w:rsidDel="00000000" w:rsidR="00000000" w:rsidRPr="00000000">
        <w:rPr>
          <w:color w:val="000000"/>
          <w:sz w:val="20"/>
          <w:szCs w:val="20"/>
          <w:rtl w:val="0"/>
        </w:rPr>
        <w:t xml:space="preserve">[aet]</w:t>
      </w:r>
      <w:commentRangeEnd w:id="26"/>
      <w:r w:rsidDel="00000000" w:rsidR="00000000" w:rsidRPr="00000000">
        <w:commentReference w:id="26"/>
      </w:r>
      <w:r w:rsidDel="00000000" w:rsidR="00000000" w:rsidRPr="00000000">
        <w:rPr>
          <w:color w:val="000000"/>
          <w:sz w:val="20"/>
          <w:szCs w:val="20"/>
          <w:rtl w:val="0"/>
        </w:rPr>
        <w:t xml:space="preserve">ern[a]e patri[a]e f</w:t>
      </w:r>
      <w:r w:rsidDel="00000000" w:rsidR="00000000" w:rsidRPr="00000000">
        <w:rPr>
          <w:sz w:val="20"/>
          <w:szCs w:val="20"/>
          <w:rtl w:val="0"/>
        </w:rPr>
        <w:t xml:space="preserve">e</w:t>
      </w:r>
      <w:r w:rsidDel="00000000" w:rsidR="00000000" w:rsidRPr="00000000">
        <w:rPr>
          <w:color w:val="000000"/>
          <w:sz w:val="20"/>
          <w:szCs w:val="20"/>
          <w:rtl w:val="0"/>
        </w:rPr>
        <w:t xml:space="preserve">licitate[m], qua[m] tua[m] desiderare optime </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novi sapientia[m], integra p[ro]sequi voluntate. Nec te ab ei[us] desiderio ulla huius </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s[ae]c[u]li a</w:t>
      </w:r>
      <w:r w:rsidDel="00000000" w:rsidR="00000000" w:rsidRPr="00000000">
        <w:rPr>
          <w:sz w:val="20"/>
          <w:szCs w:val="20"/>
          <w:rtl w:val="0"/>
        </w:rPr>
        <w:t xml:space="preserve">u</w:t>
      </w:r>
      <w:r w:rsidDel="00000000" w:rsidR="00000000" w:rsidRPr="00000000">
        <w:rPr>
          <w:color w:val="000000"/>
          <w:sz w:val="20"/>
          <w:szCs w:val="20"/>
          <w:rtl w:val="0"/>
        </w:rPr>
        <w:t xml:space="preserve">ertat ambitio, nec cui[us] lib[et] te[m]poralis rei delectatio. Pauci sunt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hui[us] vit[a]e dies, [et] merito[rum] retributio nullo terminat[ur] fine. </w:t>
      </w:r>
      <w:r w:rsidDel="00000000" w:rsidR="00000000" w:rsidRPr="00000000">
        <w:rPr>
          <w:sz w:val="20"/>
          <w:szCs w:val="20"/>
          <w:rtl w:val="0"/>
        </w:rPr>
        <w:t xml:space="preserve">V</w:t>
      </w:r>
      <w:r w:rsidDel="00000000" w:rsidR="00000000" w:rsidRPr="00000000">
        <w:rPr>
          <w:color w:val="000000"/>
          <w:sz w:val="20"/>
          <w:szCs w:val="20"/>
          <w:rtl w:val="0"/>
        </w:rPr>
        <w:t xml:space="preserve">era est scilic[et] </w:t>
        <w:tab/>
        <w:tab/>
        <w:tab/>
      </w:r>
      <w:r w:rsidDel="00000000" w:rsidR="00000000" w:rsidRPr="00000000">
        <w:rPr>
          <w:sz w:val="20"/>
          <w:szCs w:val="20"/>
          <w:rtl w:val="0"/>
        </w:rPr>
        <w:t xml:space="preserve">280</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sapientia, vera[m] toto corde diligere vita[m], [et] totis </w:t>
      </w:r>
      <w:r w:rsidDel="00000000" w:rsidR="00000000" w:rsidRPr="00000000">
        <w:rPr>
          <w:sz w:val="20"/>
          <w:szCs w:val="20"/>
          <w:rtl w:val="0"/>
        </w:rPr>
        <w:t xml:space="preserve">u</w:t>
      </w:r>
      <w:r w:rsidDel="00000000" w:rsidR="00000000" w:rsidRPr="00000000">
        <w:rPr>
          <w:color w:val="000000"/>
          <w:sz w:val="20"/>
          <w:szCs w:val="20"/>
          <w:rtl w:val="0"/>
        </w:rPr>
        <w:t xml:space="preserve">irib[us]; intendere, ut ad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ea[m] p[er]venire mereatur, q[ui] ea[m] diligere verbis se verissime p[ro]fiteri videatur.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480" w:lineRule="auto"/>
        <w:rPr>
          <w:color w:val="ff0000"/>
          <w:sz w:val="20"/>
          <w:szCs w:val="20"/>
        </w:rPr>
      </w:pPr>
      <w:r w:rsidDel="00000000" w:rsidR="00000000" w:rsidRPr="00000000">
        <w:rPr>
          <w:color w:val="000000"/>
          <w:sz w:val="20"/>
          <w:szCs w:val="20"/>
          <w:rtl w:val="0"/>
        </w:rPr>
        <w:t xml:space="preserve">Quia n[on] est in sermone tantu[m]modo regnu[m] d[e]i, sed in virtute s[an]c[t]i sp[iritu]s [et]</w:t>
      </w:r>
      <w:r w:rsidDel="00000000" w:rsidR="00000000" w:rsidRPr="00000000">
        <w:rPr>
          <w:sz w:val="20"/>
          <w:szCs w:val="20"/>
          <w:rtl w:val="0"/>
        </w:rPr>
        <w:t xml:space="preserve"> </w:t>
      </w:r>
      <w:r w:rsidDel="00000000" w:rsidR="00000000" w:rsidRPr="00000000">
        <w:rPr>
          <w:color w:val="000000"/>
          <w:sz w:val="20"/>
          <w:szCs w:val="20"/>
          <w:rtl w:val="0"/>
        </w:rPr>
        <w:t xml:space="preserve">s[an]c[t]o[r]u[m] p[er]fecta meritoru[m] claritate. </w:t>
      </w:r>
      <w:sdt>
        <w:sdtPr>
          <w:tag w:val="goog_rdk_62"/>
        </w:sdtPr>
        <w:sdtContent>
          <w:commentRangeStart w:id="27"/>
        </w:sdtContent>
      </w:sdt>
      <w:r w:rsidDel="00000000" w:rsidR="00000000" w:rsidRPr="00000000">
        <w:rPr>
          <w:color w:val="ff0000"/>
          <w:sz w:val="20"/>
          <w:szCs w:val="20"/>
          <w:rtl w:val="0"/>
        </w:rPr>
        <w:t xml:space="preserve">Exept epta albini ad Eulalia virgine[m]</w:t>
      </w:r>
      <w:commentRangeEnd w:id="27"/>
      <w:r w:rsidDel="00000000" w:rsidR="00000000" w:rsidRPr="00000000">
        <w:commentReference w:id="27"/>
      </w:r>
      <w:r w:rsidDel="00000000" w:rsidR="00000000" w:rsidRPr="00000000">
        <w:rPr>
          <w:color w:val="ff0000"/>
          <w:sz w:val="20"/>
          <w:szCs w:val="20"/>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480" w:lineRule="auto"/>
        <w:rPr>
          <w:sz w:val="20"/>
          <w:szCs w:val="20"/>
        </w:rPr>
      </w:pPr>
      <w:sdt>
        <w:sdtPr>
          <w:tag w:val="goog_rdk_63"/>
        </w:sdtPr>
        <w:sdtContent>
          <w:commentRangeStart w:id="28"/>
        </w:sdtContent>
      </w:sdt>
      <w:r w:rsidDel="00000000" w:rsidR="00000000" w:rsidRPr="00000000">
        <w:rPr>
          <w:b w:val="1"/>
          <w:color w:val="000000"/>
          <w:sz w:val="20"/>
          <w:szCs w:val="20"/>
          <w:rtl w:val="0"/>
        </w:rPr>
        <w:t xml:space="preserve">Q</w:t>
      </w:r>
      <w:commentRangeEnd w:id="28"/>
      <w:r w:rsidDel="00000000" w:rsidR="00000000" w:rsidRPr="00000000">
        <w:commentReference w:id="28"/>
      </w:r>
      <w:r w:rsidDel="00000000" w:rsidR="00000000" w:rsidRPr="00000000">
        <w:rPr>
          <w:color w:val="000000"/>
          <w:sz w:val="20"/>
          <w:szCs w:val="20"/>
          <w:rtl w:val="0"/>
        </w:rPr>
        <w:t xml:space="preserve">ui mare qui terram c[a]elum qui condidit altum.</w:t>
        <w:tab/>
        <w:tab/>
        <w:tab/>
        <w:tab/>
        <w:tab/>
        <w:tab/>
        <w:tab/>
        <w:t xml:space="preserve">285</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ui regit imperio cuncta creata suo.</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usserat hic hominem rebus dominare sub astris.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ui sensu solus [et] ratione </w:t>
      </w:r>
      <w:r w:rsidDel="00000000" w:rsidR="00000000" w:rsidRPr="00000000">
        <w:rPr>
          <w:sz w:val="20"/>
          <w:szCs w:val="20"/>
          <w:rtl w:val="0"/>
        </w:rPr>
        <w:t xml:space="preserve">u</w:t>
      </w:r>
      <w:r w:rsidDel="00000000" w:rsidR="00000000" w:rsidRPr="00000000">
        <w:rPr>
          <w:color w:val="000000"/>
          <w:sz w:val="20"/>
          <w:szCs w:val="20"/>
          <w:rtl w:val="0"/>
        </w:rPr>
        <w:t xml:space="preserve">ig[et].</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ui </w:t>
      </w:r>
      <w:r w:rsidDel="00000000" w:rsidR="00000000" w:rsidRPr="00000000">
        <w:rPr>
          <w:sz w:val="20"/>
          <w:szCs w:val="20"/>
          <w:rtl w:val="0"/>
        </w:rPr>
        <w:t xml:space="preserve">u</w:t>
      </w:r>
      <w:r w:rsidDel="00000000" w:rsidR="00000000" w:rsidRPr="00000000">
        <w:rPr>
          <w:color w:val="000000"/>
          <w:sz w:val="20"/>
          <w:szCs w:val="20"/>
          <w:rtl w:val="0"/>
        </w:rPr>
        <w:t xml:space="preserve">al[et] inter eni[m] </w:t>
      </w:r>
      <w:r w:rsidDel="00000000" w:rsidR="00000000" w:rsidRPr="00000000">
        <w:rPr>
          <w:sz w:val="20"/>
          <w:szCs w:val="20"/>
          <w:rtl w:val="0"/>
        </w:rPr>
        <w:t xml:space="preserve">u</w:t>
      </w:r>
      <w:r w:rsidDel="00000000" w:rsidR="00000000" w:rsidRPr="00000000">
        <w:rPr>
          <w:color w:val="000000"/>
          <w:sz w:val="20"/>
          <w:szCs w:val="20"/>
          <w:rtl w:val="0"/>
        </w:rPr>
        <w:t xml:space="preserve">i</w:t>
      </w:r>
      <w:r w:rsidDel="00000000" w:rsidR="00000000" w:rsidRPr="00000000">
        <w:rPr>
          <w:sz w:val="20"/>
          <w:szCs w:val="20"/>
          <w:rtl w:val="0"/>
        </w:rPr>
        <w:t xml:space="preserve">u</w:t>
      </w:r>
      <w:r w:rsidDel="00000000" w:rsidR="00000000" w:rsidRPr="00000000">
        <w:rPr>
          <w:color w:val="000000"/>
          <w:sz w:val="20"/>
          <w:szCs w:val="20"/>
          <w:rtl w:val="0"/>
        </w:rPr>
        <w:t xml:space="preserve">entia noscere mundi.</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amq[ue] creatore[m] mentis in arce suum.</w:t>
        <w:tab/>
        <w:tab/>
        <w:tab/>
        <w:tab/>
        <w:tab/>
        <w:tab/>
        <w:tab/>
        <w:tab/>
        <w:t xml:space="preserve">290</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F</w:t>
      </w:r>
      <w:r w:rsidDel="00000000" w:rsidR="00000000" w:rsidRPr="00000000">
        <w:rPr>
          <w:color w:val="000000"/>
          <w:sz w:val="20"/>
          <w:szCs w:val="20"/>
          <w:rtl w:val="0"/>
        </w:rPr>
        <w:t xml:space="preserve">actus ab [aet]erno felixq[ue] [aet]ern[us] ut ess[et].</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M</w:t>
      </w:r>
      <w:r w:rsidDel="00000000" w:rsidR="00000000" w:rsidRPr="00000000">
        <w:rPr>
          <w:color w:val="000000"/>
          <w:sz w:val="20"/>
          <w:szCs w:val="20"/>
          <w:rtl w:val="0"/>
        </w:rPr>
        <w:t xml:space="preserve">ira quide[m] magni solus imago </w:t>
      </w:r>
      <w:r w:rsidDel="00000000" w:rsidR="00000000" w:rsidRPr="00000000">
        <w:rPr>
          <w:sz w:val="20"/>
          <w:szCs w:val="20"/>
          <w:rtl w:val="0"/>
        </w:rPr>
        <w:t xml:space="preserve">d[</w:t>
      </w:r>
      <w:r w:rsidDel="00000000" w:rsidR="00000000" w:rsidRPr="00000000">
        <w:rPr>
          <w:color w:val="000000"/>
          <w:sz w:val="20"/>
          <w:szCs w:val="20"/>
          <w:rtl w:val="0"/>
        </w:rPr>
        <w:t xml:space="preserve">e]i.</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N</w:t>
      </w:r>
      <w:r w:rsidDel="00000000" w:rsidR="00000000" w:rsidRPr="00000000">
        <w:rPr>
          <w:color w:val="000000"/>
          <w:sz w:val="20"/>
          <w:szCs w:val="20"/>
          <w:rtl w:val="0"/>
        </w:rPr>
        <w:t xml:space="preserve">obilis exinde est anim[a]e natura sagacis origo</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f.56v</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A</w:t>
      </w:r>
      <w:r w:rsidDel="00000000" w:rsidR="00000000" w:rsidRPr="00000000">
        <w:rPr>
          <w:color w:val="000000"/>
          <w:sz w:val="20"/>
          <w:szCs w:val="20"/>
          <w:rtl w:val="0"/>
        </w:rPr>
        <w:t xml:space="preserve">tq[ue] potens sensu. cernere cuncta suo.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u[a]e mare qu[a]e terras caelum</w:t>
      </w:r>
      <w:sdt>
        <w:sdtPr>
          <w:tag w:val="goog_rdk_64"/>
        </w:sdtPr>
        <w:sdtContent>
          <w:commentRangeStart w:id="29"/>
        </w:sdtContent>
      </w:sdt>
      <w:r w:rsidDel="00000000" w:rsidR="00000000" w:rsidRPr="00000000">
        <w:rPr>
          <w:color w:val="000000"/>
          <w:sz w:val="20"/>
          <w:szCs w:val="20"/>
          <w:rtl w:val="0"/>
        </w:rPr>
        <w:t xml:space="preserve"> q[ua] </w:t>
      </w:r>
      <w:commentRangeEnd w:id="29"/>
      <w:r w:rsidDel="00000000" w:rsidR="00000000" w:rsidRPr="00000000">
        <w:commentReference w:id="29"/>
      </w:r>
      <w:r w:rsidDel="00000000" w:rsidR="00000000" w:rsidRPr="00000000">
        <w:rPr>
          <w:color w:val="000000"/>
          <w:sz w:val="20"/>
          <w:szCs w:val="20"/>
          <w:rtl w:val="0"/>
        </w:rPr>
        <w:t xml:space="preserve">pervolat </w:t>
      </w:r>
      <w:sdt>
        <w:sdtPr>
          <w:tag w:val="goog_rdk_65"/>
        </w:sdtPr>
        <w:sdtContent>
          <w:commentRangeStart w:id="30"/>
        </w:sdtContent>
      </w:sdt>
      <w:r w:rsidDel="00000000" w:rsidR="00000000" w:rsidRPr="00000000">
        <w:rPr>
          <w:color w:val="000000"/>
          <w:sz w:val="20"/>
          <w:szCs w:val="20"/>
          <w:rtl w:val="0"/>
        </w:rPr>
        <w:t xml:space="preserve">__ </w:t>
      </w:r>
      <w:commentRangeEnd w:id="30"/>
      <w:r w:rsidDel="00000000" w:rsidR="00000000" w:rsidRPr="00000000">
        <w:commentReference w:id="30"/>
      </w:r>
      <w:r w:rsidDel="00000000" w:rsidR="00000000" w:rsidRPr="00000000">
        <w:rPr>
          <w:color w:val="000000"/>
          <w:sz w:val="20"/>
          <w:szCs w:val="20"/>
          <w:rtl w:val="0"/>
        </w:rPr>
        <w:t xml:space="preserve">altum.</w:t>
        <w:tab/>
        <w:tab/>
        <w:tab/>
        <w:tab/>
        <w:tab/>
        <w:tab/>
        <w:t xml:space="preserve">295</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ua[m]vis sit carnis. carcere clausa suae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C</w:t>
      </w:r>
      <w:r w:rsidDel="00000000" w:rsidR="00000000" w:rsidRPr="00000000">
        <w:rPr>
          <w:color w:val="000000"/>
          <w:sz w:val="20"/>
          <w:szCs w:val="20"/>
          <w:rtl w:val="0"/>
        </w:rPr>
        <w:t xml:space="preserve">orporis utque oculus </w:t>
      </w:r>
      <w:r w:rsidDel="00000000" w:rsidR="00000000" w:rsidRPr="00000000">
        <w:rPr>
          <w:sz w:val="20"/>
          <w:szCs w:val="20"/>
          <w:rtl w:val="0"/>
        </w:rPr>
        <w:t xml:space="preserve">u</w:t>
      </w:r>
      <w:r w:rsidDel="00000000" w:rsidR="00000000" w:rsidRPr="00000000">
        <w:rPr>
          <w:color w:val="000000"/>
          <w:sz w:val="20"/>
          <w:szCs w:val="20"/>
          <w:rtl w:val="0"/>
        </w:rPr>
        <w:t xml:space="preserve">isus ad sidera tendit</w:t>
      </w:r>
      <w:sdt>
        <w:sdtPr>
          <w:tag w:val="goog_rdk_66"/>
        </w:sdtPr>
        <w:sdtContent>
          <w:commentRangeStart w:id="31"/>
        </w:sdtContent>
      </w:sdt>
      <w:r w:rsidDel="00000000" w:rsidR="00000000" w:rsidRPr="00000000">
        <w:rPr>
          <w:color w:val="000000"/>
          <w:sz w:val="20"/>
          <w:szCs w:val="20"/>
          <w:rtl w:val="0"/>
        </w:rPr>
        <w:t xml:space="preser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U</w:t>
      </w:r>
      <w:r w:rsidDel="00000000" w:rsidR="00000000" w:rsidRPr="00000000">
        <w:rPr>
          <w:color w:val="000000"/>
          <w:sz w:val="20"/>
          <w:szCs w:val="20"/>
          <w:rtl w:val="0"/>
        </w:rPr>
        <w:t xml:space="preserve">no </w:t>
      </w:r>
      <w:r w:rsidDel="00000000" w:rsidR="00000000" w:rsidRPr="00000000">
        <w:rPr>
          <w:sz w:val="20"/>
          <w:szCs w:val="20"/>
          <w:rtl w:val="0"/>
        </w:rPr>
        <w:t xml:space="preserve">s</w:t>
      </w:r>
      <w:r w:rsidDel="00000000" w:rsidR="00000000" w:rsidRPr="00000000">
        <w:rPr>
          <w:color w:val="000000"/>
          <w:sz w:val="20"/>
          <w:szCs w:val="20"/>
          <w:rtl w:val="0"/>
        </w:rPr>
        <w:t xml:space="preserve">t[et] quamvis carnis in arce loco.</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mmortale decus huius lux aurea vit[a]e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n se digna </w:t>
      </w:r>
      <w:r w:rsidDel="00000000" w:rsidR="00000000" w:rsidRPr="00000000">
        <w:rPr>
          <w:sz w:val="20"/>
          <w:szCs w:val="20"/>
          <w:rtl w:val="0"/>
        </w:rPr>
        <w:t xml:space="preserve">d[</w:t>
      </w:r>
      <w:r w:rsidDel="00000000" w:rsidR="00000000" w:rsidRPr="00000000">
        <w:rPr>
          <w:color w:val="000000"/>
          <w:sz w:val="20"/>
          <w:szCs w:val="20"/>
          <w:rtl w:val="0"/>
        </w:rPr>
        <w:t xml:space="preserve">eu]m se[m]p</w:t>
      </w:r>
      <w:r w:rsidDel="00000000" w:rsidR="00000000" w:rsidRPr="00000000">
        <w:rPr>
          <w:sz w:val="20"/>
          <w:szCs w:val="20"/>
          <w:rtl w:val="0"/>
        </w:rPr>
        <w:t xml:space="preserve">[er]</w:t>
      </w:r>
      <w:r w:rsidDel="00000000" w:rsidR="00000000" w:rsidRPr="00000000">
        <w:rPr>
          <w:color w:val="000000"/>
          <w:sz w:val="20"/>
          <w:szCs w:val="20"/>
          <w:rtl w:val="0"/>
        </w:rPr>
        <w:t xml:space="preserve"> habere suum.</w:t>
        <w:tab/>
        <w:tab/>
        <w:tab/>
        <w:tab/>
        <w:tab/>
        <w:tab/>
        <w:tab/>
        <w:tab/>
      </w:r>
      <w:r w:rsidDel="00000000" w:rsidR="00000000" w:rsidRPr="00000000">
        <w:rPr>
          <w:sz w:val="20"/>
          <w:szCs w:val="20"/>
          <w:rtl w:val="0"/>
        </w:rPr>
        <w:t xml:space="preserve">300</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i bona, si sapiens </w:t>
      </w:r>
      <w:sdt>
        <w:sdtPr>
          <w:tag w:val="goog_rdk_67"/>
        </w:sdtPr>
        <w:sdtContent>
          <w:commentRangeStart w:id="32"/>
        </w:sdtContent>
      </w:sdt>
      <w:r w:rsidDel="00000000" w:rsidR="00000000" w:rsidRPr="00000000">
        <w:rPr>
          <w:sz w:val="20"/>
          <w:szCs w:val="20"/>
          <w:rtl w:val="0"/>
        </w:rPr>
        <w:t xml:space="preserve">c</w:t>
      </w:r>
      <w:r w:rsidDel="00000000" w:rsidR="00000000" w:rsidRPr="00000000">
        <w:rPr>
          <w:color w:val="000000"/>
          <w:sz w:val="20"/>
          <w:szCs w:val="20"/>
          <w:rtl w:val="0"/>
        </w:rPr>
        <w:t xml:space="preserve">hristi</w:t>
      </w:r>
      <w:commentRangeEnd w:id="32"/>
      <w:r w:rsidDel="00000000" w:rsidR="00000000" w:rsidRPr="00000000">
        <w:commentReference w:id="32"/>
      </w:r>
      <w:r w:rsidDel="00000000" w:rsidR="00000000" w:rsidRPr="00000000">
        <w:rPr>
          <w:color w:val="000000"/>
          <w:sz w:val="20"/>
          <w:szCs w:val="20"/>
          <w:rtl w:val="0"/>
        </w:rPr>
        <w:t xml:space="preserve"> si se ornat amore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U</w:t>
      </w:r>
      <w:r w:rsidDel="00000000" w:rsidR="00000000" w:rsidRPr="00000000">
        <w:rPr>
          <w:color w:val="000000"/>
          <w:sz w:val="20"/>
          <w:szCs w:val="20"/>
          <w:rtl w:val="0"/>
        </w:rPr>
        <w:t xml:space="preserve">t felix </w:t>
      </w:r>
      <w:r w:rsidDel="00000000" w:rsidR="00000000" w:rsidRPr="00000000">
        <w:rPr>
          <w:sz w:val="20"/>
          <w:szCs w:val="20"/>
          <w:rtl w:val="0"/>
        </w:rPr>
        <w:t xml:space="preserve">u</w:t>
      </w:r>
      <w:r w:rsidDel="00000000" w:rsidR="00000000" w:rsidRPr="00000000">
        <w:rPr>
          <w:color w:val="000000"/>
          <w:sz w:val="20"/>
          <w:szCs w:val="20"/>
          <w:rtl w:val="0"/>
        </w:rPr>
        <w:t xml:space="preserve">aleat </w:t>
      </w:r>
      <w:r w:rsidDel="00000000" w:rsidR="00000000" w:rsidRPr="00000000">
        <w:rPr>
          <w:sz w:val="20"/>
          <w:szCs w:val="20"/>
          <w:rtl w:val="0"/>
        </w:rPr>
        <w:t xml:space="preserve">uiu</w:t>
      </w:r>
      <w:r w:rsidDel="00000000" w:rsidR="00000000" w:rsidRPr="00000000">
        <w:rPr>
          <w:color w:val="000000"/>
          <w:sz w:val="20"/>
          <w:szCs w:val="20"/>
          <w:rtl w:val="0"/>
        </w:rPr>
        <w:t xml:space="preserve">ere in arce poli.</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E</w:t>
      </w:r>
      <w:r w:rsidDel="00000000" w:rsidR="00000000" w:rsidRPr="00000000">
        <w:rPr>
          <w:color w:val="000000"/>
          <w:sz w:val="20"/>
          <w:szCs w:val="20"/>
          <w:rtl w:val="0"/>
        </w:rPr>
        <w:t xml:space="preserve">t post huius enim vit[a]e p[er] </w:t>
      </w:r>
      <w:sdt>
        <w:sdtPr>
          <w:tag w:val="goog_rdk_68"/>
        </w:sdtPr>
        <w:sdtContent>
          <w:commentRangeStart w:id="33"/>
        </w:sdtContent>
      </w:sdt>
      <w:r w:rsidDel="00000000" w:rsidR="00000000" w:rsidRPr="00000000">
        <w:rPr>
          <w:color w:val="000000"/>
          <w:sz w:val="20"/>
          <w:szCs w:val="20"/>
          <w:rtl w:val="0"/>
        </w:rPr>
        <w:t xml:space="preserve">saecla</w:t>
      </w:r>
      <w:commentRangeEnd w:id="33"/>
      <w:r w:rsidDel="00000000" w:rsidR="00000000" w:rsidRPr="00000000">
        <w:commentReference w:id="33"/>
      </w:r>
      <w:r w:rsidDel="00000000" w:rsidR="00000000" w:rsidRPr="00000000">
        <w:rPr>
          <w:color w:val="000000"/>
          <w:sz w:val="20"/>
          <w:szCs w:val="20"/>
          <w:rtl w:val="0"/>
        </w:rPr>
        <w:t xml:space="preserve"> labores</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C[</w:t>
      </w:r>
      <w:r w:rsidDel="00000000" w:rsidR="00000000" w:rsidRPr="00000000">
        <w:rPr>
          <w:color w:val="000000"/>
          <w:sz w:val="20"/>
          <w:szCs w:val="20"/>
          <w:rtl w:val="0"/>
        </w:rPr>
        <w:t xml:space="preserve">a]elesti in regno cernere semp[er] </w:t>
      </w:r>
      <w:r w:rsidDel="00000000" w:rsidR="00000000" w:rsidRPr="00000000">
        <w:rPr>
          <w:sz w:val="20"/>
          <w:szCs w:val="20"/>
          <w:rtl w:val="0"/>
        </w:rPr>
        <w:t xml:space="preserve">e</w:t>
      </w:r>
      <w:r w:rsidDel="00000000" w:rsidR="00000000" w:rsidRPr="00000000">
        <w:rPr>
          <w:color w:val="000000"/>
          <w:sz w:val="20"/>
          <w:szCs w:val="20"/>
          <w:rtl w:val="0"/>
        </w:rPr>
        <w:t xml:space="preserve">um.</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L</w:t>
      </w:r>
      <w:r w:rsidDel="00000000" w:rsidR="00000000" w:rsidRPr="00000000">
        <w:rPr>
          <w:color w:val="000000"/>
          <w:sz w:val="20"/>
          <w:szCs w:val="20"/>
          <w:rtl w:val="0"/>
        </w:rPr>
        <w:t xml:space="preserve">ux [a]eterna </w:t>
      </w:r>
      <w:r w:rsidDel="00000000" w:rsidR="00000000" w:rsidRPr="00000000">
        <w:rPr>
          <w:sz w:val="20"/>
          <w:szCs w:val="20"/>
          <w:rtl w:val="0"/>
        </w:rPr>
        <w:t xml:space="preserve">d[</w:t>
      </w:r>
      <w:r w:rsidDel="00000000" w:rsidR="00000000" w:rsidRPr="00000000">
        <w:rPr>
          <w:color w:val="000000"/>
          <w:sz w:val="20"/>
          <w:szCs w:val="20"/>
          <w:rtl w:val="0"/>
        </w:rPr>
        <w:t xml:space="preserve">eu]s, cui laus [et] gloria merces</w:t>
        <w:tab/>
        <w:tab/>
        <w:tab/>
        <w:tab/>
        <w:tab/>
        <w:tab/>
        <w:tab/>
        <w:t xml:space="preserve">305</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i bene si digne </w:t>
      </w:r>
      <w:r w:rsidDel="00000000" w:rsidR="00000000" w:rsidRPr="00000000">
        <w:rPr>
          <w:sz w:val="20"/>
          <w:szCs w:val="20"/>
          <w:rtl w:val="0"/>
        </w:rPr>
        <w:t xml:space="preserve">u</w:t>
      </w:r>
      <w:r w:rsidDel="00000000" w:rsidR="00000000" w:rsidRPr="00000000">
        <w:rPr>
          <w:color w:val="000000"/>
          <w:sz w:val="20"/>
          <w:szCs w:val="20"/>
          <w:rtl w:val="0"/>
        </w:rPr>
        <w:t xml:space="preserve">ixerit ipsa </w:t>
      </w:r>
      <w:r w:rsidDel="00000000" w:rsidR="00000000" w:rsidRPr="00000000">
        <w:rPr>
          <w:sz w:val="20"/>
          <w:szCs w:val="20"/>
          <w:rtl w:val="0"/>
        </w:rPr>
        <w:t xml:space="preserve">d[</w:t>
      </w:r>
      <w:r w:rsidDel="00000000" w:rsidR="00000000" w:rsidRPr="00000000">
        <w:rPr>
          <w:color w:val="000000"/>
          <w:sz w:val="20"/>
          <w:szCs w:val="20"/>
          <w:rtl w:val="0"/>
        </w:rPr>
        <w:t xml:space="preserve">e]o.</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it modo s[an]c[t]a piis meritis sit casta pudica.</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F</w:t>
      </w:r>
      <w:r w:rsidDel="00000000" w:rsidR="00000000" w:rsidRPr="00000000">
        <w:rPr>
          <w:color w:val="000000"/>
          <w:sz w:val="20"/>
          <w:szCs w:val="20"/>
          <w:rtl w:val="0"/>
        </w:rPr>
        <w:t xml:space="preserve">loreat in studiis semper ubique sacris.</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e regat atq[ue] su[a]e carnis </w:t>
      </w:r>
      <w:r w:rsidDel="00000000" w:rsidR="00000000" w:rsidRPr="00000000">
        <w:rPr>
          <w:sz w:val="20"/>
          <w:szCs w:val="20"/>
          <w:rtl w:val="0"/>
        </w:rPr>
        <w:t xml:space="preserve">u</w:t>
      </w:r>
      <w:r w:rsidDel="00000000" w:rsidR="00000000" w:rsidRPr="00000000">
        <w:rPr>
          <w:color w:val="000000"/>
          <w:sz w:val="20"/>
          <w:szCs w:val="20"/>
          <w:rtl w:val="0"/>
        </w:rPr>
        <w:t xml:space="preserve">i</w:t>
      </w:r>
      <w:r w:rsidDel="00000000" w:rsidR="00000000" w:rsidRPr="00000000">
        <w:rPr>
          <w:sz w:val="20"/>
          <w:szCs w:val="20"/>
          <w:rtl w:val="0"/>
        </w:rPr>
        <w:t xml:space="preserve">u</w:t>
      </w:r>
      <w:r w:rsidDel="00000000" w:rsidR="00000000" w:rsidRPr="00000000">
        <w:rPr>
          <w:color w:val="000000"/>
          <w:sz w:val="20"/>
          <w:szCs w:val="20"/>
          <w:rtl w:val="0"/>
        </w:rPr>
        <w:t xml:space="preserve">aciter actus.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U</w:t>
      </w:r>
      <w:r w:rsidDel="00000000" w:rsidR="00000000" w:rsidRPr="00000000">
        <w:rPr>
          <w:color w:val="000000"/>
          <w:sz w:val="20"/>
          <w:szCs w:val="20"/>
          <w:rtl w:val="0"/>
        </w:rPr>
        <w:t xml:space="preserve">t regina potens legib[us] [aet]hereis.</w:t>
        <w:tab/>
        <w:tab/>
        <w:tab/>
        <w:tab/>
        <w:tab/>
        <w:tab/>
        <w:tab/>
        <w:tab/>
        <w:t xml:space="preserve">310</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n se nil cupiat </w:t>
      </w:r>
      <w:sdt>
        <w:sdtPr>
          <w:tag w:val="goog_rdk_69"/>
        </w:sdtPr>
        <w:sdtContent>
          <w:commentRangeStart w:id="34"/>
        </w:sdtContent>
      </w:sdt>
      <w:r w:rsidDel="00000000" w:rsidR="00000000" w:rsidRPr="00000000">
        <w:rPr>
          <w:color w:val="000000"/>
          <w:sz w:val="20"/>
          <w:szCs w:val="20"/>
          <w:rtl w:val="0"/>
        </w:rPr>
        <w:t xml:space="preserve">pravi</w:t>
      </w:r>
      <w:commentRangeEnd w:id="34"/>
      <w:r w:rsidDel="00000000" w:rsidR="00000000" w:rsidRPr="00000000">
        <w:commentReference w:id="34"/>
      </w:r>
      <w:r w:rsidDel="00000000" w:rsidR="00000000" w:rsidRPr="00000000">
        <w:rPr>
          <w:color w:val="000000"/>
          <w:sz w:val="20"/>
          <w:szCs w:val="20"/>
          <w:rtl w:val="0"/>
        </w:rPr>
        <w:t xml:space="preserve"> nil opt[et] iniqui.</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N</w:t>
      </w:r>
      <w:r w:rsidDel="00000000" w:rsidR="00000000" w:rsidRPr="00000000">
        <w:rPr>
          <w:color w:val="000000"/>
          <w:sz w:val="20"/>
          <w:szCs w:val="20"/>
          <w:rtl w:val="0"/>
        </w:rPr>
        <w:t xml:space="preserve">il cuiquam noceat. opt[et] agat vel am[</w:t>
      </w:r>
      <w:r w:rsidDel="00000000" w:rsidR="00000000" w:rsidRPr="00000000">
        <w:rPr>
          <w:sz w:val="20"/>
          <w:szCs w:val="20"/>
          <w:rtl w:val="0"/>
        </w:rPr>
        <w:t xml:space="preserve">e</w:t>
      </w:r>
      <w:r w:rsidDel="00000000" w:rsidR="00000000" w:rsidRPr="00000000">
        <w:rPr>
          <w:color w:val="000000"/>
          <w:sz w:val="20"/>
          <w:szCs w:val="20"/>
          <w:rtl w:val="0"/>
        </w:rPr>
        <w:t xml:space="preserve">t].</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N</w:t>
      </w:r>
      <w:r w:rsidDel="00000000" w:rsidR="00000000" w:rsidRPr="00000000">
        <w:rPr>
          <w:color w:val="000000"/>
          <w:sz w:val="20"/>
          <w:szCs w:val="20"/>
          <w:rtl w:val="0"/>
        </w:rPr>
        <w:t xml:space="preserve">e maculis sibim[et] fusc[et] data tempora vitae.</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it pia servire s[an]c[t]a qui[et]a </w:t>
      </w:r>
      <w:r w:rsidDel="00000000" w:rsidR="00000000" w:rsidRPr="00000000">
        <w:rPr>
          <w:sz w:val="20"/>
          <w:szCs w:val="20"/>
          <w:rtl w:val="0"/>
        </w:rPr>
        <w:t xml:space="preserve">d[</w:t>
      </w:r>
      <w:r w:rsidDel="00000000" w:rsidR="00000000" w:rsidRPr="00000000">
        <w:rPr>
          <w:color w:val="000000"/>
          <w:sz w:val="20"/>
          <w:szCs w:val="20"/>
          <w:rtl w:val="0"/>
        </w:rPr>
        <w:t xml:space="preserve">e]o.</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M</w:t>
      </w:r>
      <w:r w:rsidDel="00000000" w:rsidR="00000000" w:rsidRPr="00000000">
        <w:rPr>
          <w:color w:val="000000"/>
          <w:sz w:val="20"/>
          <w:szCs w:val="20"/>
          <w:rtl w:val="0"/>
        </w:rPr>
        <w:t xml:space="preserve">oribus egregiis in se ia[m] vivat honeste.</w:t>
        <w:tab/>
        <w:tab/>
        <w:tab/>
        <w:tab/>
        <w:tab/>
        <w:tab/>
        <w:tab/>
        <w:tab/>
        <w:t xml:space="preserve">315</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U</w:t>
      </w:r>
      <w:r w:rsidDel="00000000" w:rsidR="00000000" w:rsidRPr="00000000">
        <w:rPr>
          <w:color w:val="000000"/>
          <w:sz w:val="20"/>
          <w:szCs w:val="20"/>
          <w:rtl w:val="0"/>
        </w:rPr>
        <w:t xml:space="preserve">t placeat sponso mens moderata pio.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p[iritu]s est anima in membris iam totus ubiq[ue].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ui</w:t>
      </w:r>
      <w:r w:rsidDel="00000000" w:rsidR="00000000" w:rsidRPr="00000000">
        <w:rPr>
          <w:sz w:val="20"/>
          <w:szCs w:val="20"/>
          <w:rtl w:val="0"/>
        </w:rPr>
        <w:t xml:space="preserve">pp</w:t>
      </w:r>
      <w:r w:rsidDel="00000000" w:rsidR="00000000" w:rsidRPr="00000000">
        <w:rPr>
          <w:color w:val="000000"/>
          <w:sz w:val="20"/>
          <w:szCs w:val="20"/>
          <w:rtl w:val="0"/>
        </w:rPr>
        <w:t xml:space="preserve">e suis </w:t>
      </w:r>
      <w:r w:rsidDel="00000000" w:rsidR="00000000" w:rsidRPr="00000000">
        <w:rPr>
          <w:sz w:val="20"/>
          <w:szCs w:val="20"/>
          <w:rtl w:val="0"/>
        </w:rPr>
        <w:t xml:space="preserve">u</w:t>
      </w:r>
      <w:r w:rsidDel="00000000" w:rsidR="00000000" w:rsidRPr="00000000">
        <w:rPr>
          <w:color w:val="000000"/>
          <w:sz w:val="20"/>
          <w:szCs w:val="20"/>
          <w:rtl w:val="0"/>
        </w:rPr>
        <w:t xml:space="preserve">i</w:t>
      </w:r>
      <w:r w:rsidDel="00000000" w:rsidR="00000000" w:rsidRPr="00000000">
        <w:rPr>
          <w:sz w:val="20"/>
          <w:szCs w:val="20"/>
          <w:rtl w:val="0"/>
        </w:rPr>
        <w:t xml:space="preserve">u</w:t>
      </w:r>
      <w:r w:rsidDel="00000000" w:rsidR="00000000" w:rsidRPr="00000000">
        <w:rPr>
          <w:color w:val="000000"/>
          <w:sz w:val="20"/>
          <w:szCs w:val="20"/>
          <w:rtl w:val="0"/>
        </w:rPr>
        <w:t xml:space="preserve">ax fact[us] amare </w:t>
      </w:r>
      <w:r w:rsidDel="00000000" w:rsidR="00000000" w:rsidRPr="00000000">
        <w:rPr>
          <w:sz w:val="20"/>
          <w:szCs w:val="20"/>
          <w:rtl w:val="0"/>
        </w:rPr>
        <w:t xml:space="preserve">d[</w:t>
      </w:r>
      <w:r w:rsidDel="00000000" w:rsidR="00000000" w:rsidRPr="00000000">
        <w:rPr>
          <w:color w:val="000000"/>
          <w:sz w:val="20"/>
          <w:szCs w:val="20"/>
          <w:rtl w:val="0"/>
        </w:rPr>
        <w:t xml:space="preserve">eu]m.</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A</w:t>
      </w:r>
      <w:r w:rsidDel="00000000" w:rsidR="00000000" w:rsidRPr="00000000">
        <w:rPr>
          <w:color w:val="000000"/>
          <w:sz w:val="20"/>
          <w:szCs w:val="20"/>
          <w:rtl w:val="0"/>
        </w:rPr>
        <w:t xml:space="preserve">tq[ue] creatorem laud[et] sine fine benignum.</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ui se concessit scire patenter eum.</w:t>
        <w:tab/>
        <w:tab/>
        <w:tab/>
        <w:tab/>
        <w:tab/>
        <w:tab/>
        <w:tab/>
        <w:tab/>
        <w:tab/>
        <w:t xml:space="preserve">3</w:t>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E</w:t>
      </w:r>
      <w:r w:rsidDel="00000000" w:rsidR="00000000" w:rsidRPr="00000000">
        <w:rPr>
          <w:color w:val="000000"/>
          <w:sz w:val="20"/>
          <w:szCs w:val="20"/>
          <w:rtl w:val="0"/>
        </w:rPr>
        <w:t xml:space="preserve">t cultu prudens illum venerarier almo.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E</w:t>
      </w:r>
      <w:r w:rsidDel="00000000" w:rsidR="00000000" w:rsidRPr="00000000">
        <w:rPr>
          <w:color w:val="000000"/>
          <w:sz w:val="20"/>
          <w:szCs w:val="20"/>
          <w:rtl w:val="0"/>
        </w:rPr>
        <w:t xml:space="preserve">st quod sola salus gloria vita anim[a]e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S</w:t>
      </w:r>
      <w:r w:rsidDel="00000000" w:rsidR="00000000" w:rsidRPr="00000000">
        <w:rPr>
          <w:color w:val="000000"/>
          <w:sz w:val="20"/>
          <w:szCs w:val="20"/>
          <w:rtl w:val="0"/>
        </w:rPr>
        <w:t xml:space="preserve">cilic[et] a[et]hereis qua propter se actibus orn[et].</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A</w:t>
      </w:r>
      <w:r w:rsidDel="00000000" w:rsidR="00000000" w:rsidRPr="00000000">
        <w:rPr>
          <w:color w:val="000000"/>
          <w:sz w:val="20"/>
          <w:szCs w:val="20"/>
          <w:rtl w:val="0"/>
        </w:rPr>
        <w:t xml:space="preserve">nte oculos </w:t>
      </w:r>
      <w:r w:rsidDel="00000000" w:rsidR="00000000" w:rsidRPr="00000000">
        <w:rPr>
          <w:sz w:val="20"/>
          <w:szCs w:val="20"/>
          <w:rtl w:val="0"/>
        </w:rPr>
        <w:t xml:space="preserve">d[</w:t>
      </w:r>
      <w:r w:rsidDel="00000000" w:rsidR="00000000" w:rsidRPr="00000000">
        <w:rPr>
          <w:color w:val="000000"/>
          <w:sz w:val="20"/>
          <w:szCs w:val="20"/>
          <w:rtl w:val="0"/>
        </w:rPr>
        <w:t xml:space="preserve">omi]ni nocte dieq[ue] sui.</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b w:val="1"/>
          <w:color w:val="000000"/>
          <w:sz w:val="20"/>
          <w:szCs w:val="20"/>
          <w:rtl w:val="0"/>
        </w:rPr>
        <w:t xml:space="preserve">O</w:t>
      </w:r>
      <w:r w:rsidDel="00000000" w:rsidR="00000000" w:rsidRPr="00000000">
        <w:rPr>
          <w:color w:val="000000"/>
          <w:sz w:val="20"/>
          <w:szCs w:val="20"/>
          <w:rtl w:val="0"/>
        </w:rPr>
        <w:t xml:space="preserve">mnia qui cernit cordis secreta superno.</w:t>
        <w:tab/>
        <w:tab/>
        <w:tab/>
        <w:tab/>
        <w:tab/>
        <w:tab/>
        <w:tab/>
        <w:tab/>
        <w:t xml:space="preserve">325</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L</w:t>
      </w:r>
      <w:r w:rsidDel="00000000" w:rsidR="00000000" w:rsidRPr="00000000">
        <w:rPr>
          <w:color w:val="000000"/>
          <w:sz w:val="20"/>
          <w:szCs w:val="20"/>
          <w:rtl w:val="0"/>
        </w:rPr>
        <w:t xml:space="preserve">umine quem nullum velle latere potest.</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Q</w:t>
      </w:r>
      <w:r w:rsidDel="00000000" w:rsidR="00000000" w:rsidRPr="00000000">
        <w:rPr>
          <w:color w:val="000000"/>
          <w:sz w:val="20"/>
          <w:szCs w:val="20"/>
          <w:rtl w:val="0"/>
        </w:rPr>
        <w:t xml:space="preserve">uocirca incumbit magnum nos na[m]q[ue] necesse.</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b w:val="1"/>
          <w:color w:val="000000"/>
          <w:sz w:val="20"/>
          <w:szCs w:val="20"/>
          <w:rtl w:val="0"/>
        </w:rPr>
        <w:t xml:space="preserve">U</w:t>
      </w:r>
      <w:r w:rsidDel="00000000" w:rsidR="00000000" w:rsidRPr="00000000">
        <w:rPr>
          <w:color w:val="000000"/>
          <w:sz w:val="20"/>
          <w:szCs w:val="20"/>
          <w:rtl w:val="0"/>
        </w:rPr>
        <w:t xml:space="preserve">t pia p[er]tract[et] mens bene digna </w:t>
      </w:r>
      <w:r w:rsidDel="00000000" w:rsidR="00000000" w:rsidRPr="00000000">
        <w:rPr>
          <w:sz w:val="20"/>
          <w:szCs w:val="20"/>
          <w:rtl w:val="0"/>
        </w:rPr>
        <w:t xml:space="preserve">d[</w:t>
      </w:r>
      <w:r w:rsidDel="00000000" w:rsidR="00000000" w:rsidRPr="00000000">
        <w:rPr>
          <w:color w:val="000000"/>
          <w:sz w:val="20"/>
          <w:szCs w:val="20"/>
          <w:rtl w:val="0"/>
        </w:rPr>
        <w:t xml:space="preserve">e]o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sz w:val="20"/>
          <w:szCs w:val="20"/>
          <w:rtl w:val="0"/>
        </w:rPr>
        <w:t xml:space="preserve">f.57r</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Te cui castum</w:t>
      </w:r>
      <w:r w:rsidDel="00000000" w:rsidR="00000000" w:rsidRPr="00000000">
        <w:rPr>
          <w:sz w:val="20"/>
          <w:szCs w:val="20"/>
          <w:rtl w:val="0"/>
        </w:rPr>
        <w:t xml:space="preserve">. </w:t>
      </w:r>
      <w:r w:rsidDel="00000000" w:rsidR="00000000" w:rsidRPr="00000000">
        <w:rPr>
          <w:color w:val="000000"/>
          <w:sz w:val="20"/>
          <w:szCs w:val="20"/>
          <w:rtl w:val="0"/>
        </w:rPr>
        <w:t xml:space="preserve">Corpore mente</w:t>
      </w:r>
      <w:r w:rsidDel="00000000" w:rsidR="00000000" w:rsidRPr="00000000">
        <w:rPr>
          <w:sz w:val="20"/>
          <w:szCs w:val="20"/>
          <w:rtl w:val="0"/>
        </w:rPr>
        <w:t xml:space="preserve">. </w:t>
      </w:r>
      <w:r w:rsidDel="00000000" w:rsidR="00000000" w:rsidRPr="00000000">
        <w:rPr>
          <w:color w:val="000000"/>
          <w:sz w:val="20"/>
          <w:szCs w:val="20"/>
          <w:rtl w:val="0"/>
        </w:rPr>
        <w:t xml:space="preserve">Dirige templum</w:t>
      </w:r>
      <w:r w:rsidDel="00000000" w:rsidR="00000000" w:rsidRPr="00000000">
        <w:rPr>
          <w:sz w:val="20"/>
          <w:szCs w:val="20"/>
          <w:rtl w:val="0"/>
        </w:rPr>
        <w:t xml:space="preserve">. </w:t>
      </w:r>
      <w:r w:rsidDel="00000000" w:rsidR="00000000" w:rsidRPr="00000000">
        <w:rPr>
          <w:color w:val="000000"/>
          <w:sz w:val="20"/>
          <w:szCs w:val="20"/>
          <w:rtl w:val="0"/>
        </w:rPr>
        <w:t xml:space="preserve">Dulcis amica.</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Et sine semp[er]</w:t>
      </w:r>
      <w:r w:rsidDel="00000000" w:rsidR="00000000" w:rsidRPr="00000000">
        <w:rPr>
          <w:sz w:val="20"/>
          <w:szCs w:val="20"/>
          <w:rtl w:val="0"/>
        </w:rPr>
        <w:t xml:space="preserve">. </w:t>
      </w:r>
      <w:r w:rsidDel="00000000" w:rsidR="00000000" w:rsidRPr="00000000">
        <w:rPr>
          <w:color w:val="000000"/>
          <w:sz w:val="20"/>
          <w:szCs w:val="20"/>
          <w:rtl w:val="0"/>
        </w:rPr>
        <w:t xml:space="preserve">Fine </w:t>
      </w:r>
      <w:r w:rsidDel="00000000" w:rsidR="00000000" w:rsidRPr="00000000">
        <w:rPr>
          <w:sz w:val="20"/>
          <w:szCs w:val="20"/>
          <w:rtl w:val="0"/>
        </w:rPr>
        <w:t xml:space="preserve">u</w:t>
      </w:r>
      <w:r w:rsidDel="00000000" w:rsidR="00000000" w:rsidRPr="00000000">
        <w:rPr>
          <w:color w:val="000000"/>
          <w:sz w:val="20"/>
          <w:szCs w:val="20"/>
          <w:rtl w:val="0"/>
        </w:rPr>
        <w:t xml:space="preserve">alet</w:t>
      </w:r>
      <w:r w:rsidDel="00000000" w:rsidR="00000000" w:rsidRPr="00000000">
        <w:rPr>
          <w:sz w:val="20"/>
          <w:szCs w:val="20"/>
          <w:rtl w:val="0"/>
        </w:rPr>
        <w:t xml:space="preserve">e</w:t>
      </w:r>
      <w:r w:rsidDel="00000000" w:rsidR="00000000" w:rsidRPr="00000000">
        <w:rPr>
          <w:color w:val="000000"/>
          <w:sz w:val="20"/>
          <w:szCs w:val="20"/>
          <w:rtl w:val="0"/>
        </w:rPr>
        <w:t xml:space="preserve">. </w:t>
        <w:tab/>
        <w:tab/>
        <w:tab/>
        <w:tab/>
        <w:tab/>
        <w:tab/>
        <w:tab/>
        <w:tab/>
        <w:tab/>
        <w:t xml:space="preserve">330</w:t>
        <w:br w:type="textWrapping"/>
        <w:t xml:space="preserve">Qui tibi solus</w:t>
      </w:r>
      <w:r w:rsidDel="00000000" w:rsidR="00000000" w:rsidRPr="00000000">
        <w:rPr>
          <w:sz w:val="20"/>
          <w:szCs w:val="20"/>
          <w:rtl w:val="0"/>
        </w:rPr>
        <w:t xml:space="preserve">. </w:t>
      </w:r>
      <w:r w:rsidDel="00000000" w:rsidR="00000000" w:rsidRPr="00000000">
        <w:rPr>
          <w:color w:val="000000"/>
          <w:sz w:val="20"/>
          <w:szCs w:val="20"/>
          <w:rtl w:val="0"/>
        </w:rPr>
        <w:t xml:space="preserve">Sit rogo semp[er]</w:t>
      </w:r>
      <w:r w:rsidDel="00000000" w:rsidR="00000000" w:rsidRPr="00000000">
        <w:rPr>
          <w:sz w:val="20"/>
          <w:szCs w:val="20"/>
          <w:rtl w:val="0"/>
        </w:rPr>
        <w:t xml:space="preserve">. </w:t>
      </w:r>
      <w:r w:rsidDel="00000000" w:rsidR="00000000" w:rsidRPr="00000000">
        <w:rPr>
          <w:color w:val="000000"/>
          <w:sz w:val="20"/>
          <w:szCs w:val="20"/>
          <w:rtl w:val="0"/>
        </w:rPr>
        <w:t xml:space="preserve">Lux amor atq[ue]</w:t>
      </w:r>
      <w:r w:rsidDel="00000000" w:rsidR="00000000" w:rsidRPr="00000000">
        <w:rPr>
          <w:sz w:val="20"/>
          <w:szCs w:val="20"/>
          <w:rtl w:val="0"/>
        </w:rPr>
        <w:t xml:space="preserve">. </w:t>
      </w:r>
      <w:r w:rsidDel="00000000" w:rsidR="00000000" w:rsidRPr="00000000">
        <w:rPr>
          <w:color w:val="000000"/>
          <w:sz w:val="20"/>
          <w:szCs w:val="20"/>
          <w:rtl w:val="0"/>
        </w:rPr>
        <w:t xml:space="preserve">Forma salutis</w:t>
      </w:r>
      <w:r w:rsidDel="00000000" w:rsidR="00000000" w:rsidRPr="00000000">
        <w:rPr>
          <w:sz w:val="20"/>
          <w:szCs w:val="20"/>
          <w:rtl w:val="0"/>
        </w:rPr>
        <w:t xml:space="preserve">. </w:t>
      </w:r>
      <w:r w:rsidDel="00000000" w:rsidR="00000000" w:rsidRPr="00000000">
        <w:rPr>
          <w:color w:val="000000"/>
          <w:sz w:val="20"/>
          <w:szCs w:val="20"/>
          <w:rtl w:val="0"/>
        </w:rPr>
        <w:t xml:space="preserve">Vita p[er]hennis.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Gloria p[er]pes.</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480" w:lineRule="auto"/>
        <w:rPr>
          <w:color w:val="000000"/>
          <w:sz w:val="20"/>
          <w:szCs w:val="20"/>
        </w:rPr>
      </w:pPr>
      <w:sdt>
        <w:sdtPr>
          <w:tag w:val="goog_rdk_70"/>
        </w:sdtPr>
        <w:sdtContent>
          <w:commentRangeStart w:id="35"/>
        </w:sdtContent>
      </w:sdt>
      <w:r w:rsidDel="00000000" w:rsidR="00000000" w:rsidRPr="00000000">
        <w:rPr>
          <w:color w:val="000000"/>
          <w:sz w:val="20"/>
          <w:szCs w:val="20"/>
          <w:rtl w:val="0"/>
        </w:rPr>
        <w:t xml:space="preserve">H</w:t>
      </w:r>
      <w:commentRangeEnd w:id="35"/>
      <w:r w:rsidDel="00000000" w:rsidR="00000000" w:rsidRPr="00000000">
        <w:commentReference w:id="35"/>
      </w:r>
      <w:r w:rsidDel="00000000" w:rsidR="00000000" w:rsidRPr="00000000">
        <w:rPr>
          <w:color w:val="000000"/>
          <w:sz w:val="20"/>
          <w:szCs w:val="20"/>
          <w:rtl w:val="0"/>
        </w:rPr>
        <w:t xml:space="preserve">oc carmen tibi cecini senario numero nobile</w:t>
      </w:r>
      <w:r w:rsidDel="00000000" w:rsidR="00000000" w:rsidRPr="00000000">
        <w:rPr>
          <w:sz w:val="20"/>
          <w:szCs w:val="20"/>
          <w:rtl w:val="0"/>
        </w:rPr>
        <w:t xml:space="preserve">.</w:t>
      </w:r>
      <w:r w:rsidDel="00000000" w:rsidR="00000000" w:rsidRPr="00000000">
        <w:rPr>
          <w:color w:val="000000"/>
          <w:sz w:val="20"/>
          <w:szCs w:val="20"/>
          <w:rtl w:val="0"/>
        </w:rPr>
        <w:t xml:space="preserve"> qui numerus p[er]fectus e[st]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in partibus suis</w:t>
      </w:r>
      <w:r w:rsidDel="00000000" w:rsidR="00000000" w:rsidRPr="00000000">
        <w:rPr>
          <w:sz w:val="20"/>
          <w:szCs w:val="20"/>
          <w:rtl w:val="0"/>
        </w:rPr>
        <w:t xml:space="preserve">.</w:t>
      </w:r>
      <w:r w:rsidDel="00000000" w:rsidR="00000000" w:rsidRPr="00000000">
        <w:rPr>
          <w:color w:val="000000"/>
          <w:sz w:val="20"/>
          <w:szCs w:val="20"/>
          <w:rtl w:val="0"/>
        </w:rPr>
        <w:t xml:space="preserve"> te optans esse p[er]fecta[m] in sensib[us] tuis</w:t>
      </w:r>
      <w:r w:rsidDel="00000000" w:rsidR="00000000" w:rsidRPr="00000000">
        <w:rPr>
          <w:sz w:val="20"/>
          <w:szCs w:val="20"/>
          <w:rtl w:val="0"/>
        </w:rPr>
        <w:t xml:space="preserve">;</w:t>
      </w:r>
      <w:r w:rsidDel="00000000" w:rsidR="00000000" w:rsidRPr="00000000">
        <w:rPr>
          <w:color w:val="000000"/>
          <w:sz w:val="20"/>
          <w:szCs w:val="20"/>
          <w:rtl w:val="0"/>
        </w:rPr>
        <w:t xml:space="preserve"> Cuius numeri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ratione[m] sicut [et] alioru[m]. sapientissimus imperator tu[a]e p[er]facil[a]e potest osten-</w:t>
        <w:tab/>
        <w:t xml:space="preserve">335</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dere sagacitati</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C</w:t>
      </w:r>
      <w:r w:rsidDel="00000000" w:rsidR="00000000" w:rsidRPr="00000000">
        <w:rPr>
          <w:color w:val="000000"/>
          <w:sz w:val="20"/>
          <w:szCs w:val="20"/>
          <w:rtl w:val="0"/>
        </w:rPr>
        <w:t xml:space="preserve">uius mentis miranda est nobilitas. dum int[er] tantas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pa</w:t>
      </w:r>
      <w:r w:rsidDel="00000000" w:rsidR="00000000" w:rsidRPr="00000000">
        <w:rPr>
          <w:sz w:val="20"/>
          <w:szCs w:val="20"/>
          <w:rtl w:val="0"/>
        </w:rPr>
        <w:t xml:space="preserve">l</w:t>
      </w:r>
      <w:r w:rsidDel="00000000" w:rsidR="00000000" w:rsidRPr="00000000">
        <w:rPr>
          <w:color w:val="000000"/>
          <w:sz w:val="20"/>
          <w:szCs w:val="20"/>
          <w:rtl w:val="0"/>
        </w:rPr>
        <w:t xml:space="preserve">atii curas </w:t>
      </w:r>
      <w:r w:rsidDel="00000000" w:rsidR="00000000" w:rsidRPr="00000000">
        <w:rPr>
          <w:sz w:val="20"/>
          <w:szCs w:val="20"/>
          <w:rtl w:val="0"/>
        </w:rPr>
        <w:t xml:space="preserve">[</w:t>
      </w:r>
      <w:r w:rsidDel="00000000" w:rsidR="00000000" w:rsidRPr="00000000">
        <w:rPr>
          <w:color w:val="000000"/>
          <w:sz w:val="20"/>
          <w:szCs w:val="20"/>
          <w:rtl w:val="0"/>
        </w:rPr>
        <w:t xml:space="preserve">et] regni occupationes. philosophoru[m] plenit[er] arcana cura-</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vit scire m</w:t>
      </w:r>
      <w:sdt>
        <w:sdtPr>
          <w:tag w:val="goog_rdk_71"/>
        </w:sdtPr>
        <w:sdtContent>
          <w:ins w:author="Justin Evangelisto" w:id="28" w:date="2023-05-04T18:19:21Z">
            <w:r w:rsidDel="00000000" w:rsidR="00000000" w:rsidRPr="00000000">
              <w:rPr>
                <w:color w:val="000000"/>
                <w:sz w:val="20"/>
                <w:szCs w:val="20"/>
                <w:rtl w:val="0"/>
              </w:rPr>
              <w:t xml:space="preserve">ys</w:t>
            </w:r>
          </w:ins>
        </w:sdtContent>
      </w:sdt>
      <w:sdt>
        <w:sdtPr>
          <w:tag w:val="goog_rdk_72"/>
        </w:sdtPr>
        <w:sdtContent>
          <w:del w:author="Justin Evangelisto" w:id="28" w:date="2023-05-04T18:19:21Z">
            <w:r w:rsidDel="00000000" w:rsidR="00000000" w:rsidRPr="00000000">
              <w:rPr>
                <w:color w:val="000000"/>
                <w:sz w:val="20"/>
                <w:szCs w:val="20"/>
                <w:rtl w:val="0"/>
              </w:rPr>
              <w:delText xml:space="preserve">[is]</w:delText>
            </w:r>
          </w:del>
        </w:sdtContent>
      </w:sdt>
      <w:r w:rsidDel="00000000" w:rsidR="00000000" w:rsidRPr="00000000">
        <w:rPr>
          <w:color w:val="000000"/>
          <w:sz w:val="20"/>
          <w:szCs w:val="20"/>
          <w:rtl w:val="0"/>
        </w:rPr>
        <w:t xml:space="preserve">teria. quod vix otio torpens alius quis mod cognoscere stud[et]</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w:t>
      </w:r>
      <w:r w:rsidDel="00000000" w:rsidR="00000000" w:rsidRPr="00000000">
        <w:rPr>
          <w:sz w:val="20"/>
          <w:szCs w:val="20"/>
          <w:rtl w:val="0"/>
        </w:rPr>
        <w:t xml:space="preserve">e</w:t>
      </w:r>
      <w:r w:rsidDel="00000000" w:rsidR="00000000" w:rsidRPr="00000000">
        <w:rPr>
          <w:color w:val="000000"/>
          <w:sz w:val="20"/>
          <w:szCs w:val="20"/>
          <w:rtl w:val="0"/>
        </w:rPr>
        <w:t xml:space="preserve">c tibi a nobis necesse est causas querere reru[m]. vel rationes phisic[a]e occultas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scienti[a]e. du[m] illi[us] clarissima cotidie uteris sapientia. ac </w:t>
      </w:r>
      <w:r w:rsidDel="00000000" w:rsidR="00000000" w:rsidRPr="00000000">
        <w:rPr>
          <w:sz w:val="20"/>
          <w:szCs w:val="20"/>
          <w:rtl w:val="0"/>
        </w:rPr>
        <w:t xml:space="preserve">u</w:t>
      </w:r>
      <w:r w:rsidDel="00000000" w:rsidR="00000000" w:rsidRPr="00000000">
        <w:rPr>
          <w:color w:val="000000"/>
          <w:sz w:val="20"/>
          <w:szCs w:val="20"/>
          <w:rtl w:val="0"/>
        </w:rPr>
        <w:t xml:space="preserve">eneranda[m] intueris </w:t>
        <w:tab/>
        <w:tab/>
        <w:tab/>
        <w:t xml:space="preserve">340</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faciem. Nec t[ibi] longo laboriosoq[ue] itinere de </w:t>
      </w:r>
      <w:r w:rsidDel="00000000" w:rsidR="00000000" w:rsidRPr="00000000">
        <w:rPr>
          <w:sz w:val="20"/>
          <w:szCs w:val="20"/>
          <w:rtl w:val="0"/>
        </w:rPr>
        <w:t xml:space="preserve">[a</w:t>
      </w:r>
      <w:r w:rsidDel="00000000" w:rsidR="00000000" w:rsidRPr="00000000">
        <w:rPr>
          <w:color w:val="000000"/>
          <w:sz w:val="20"/>
          <w:szCs w:val="20"/>
          <w:rtl w:val="0"/>
        </w:rPr>
        <w:t xml:space="preserve">et]hiopia </w:t>
      </w:r>
      <w:r w:rsidDel="00000000" w:rsidR="00000000" w:rsidRPr="00000000">
        <w:rPr>
          <w:sz w:val="20"/>
          <w:szCs w:val="20"/>
          <w:rtl w:val="0"/>
        </w:rPr>
        <w:t xml:space="preserve">h</w:t>
      </w:r>
      <w:r w:rsidDel="00000000" w:rsidR="00000000" w:rsidRPr="00000000">
        <w:rPr>
          <w:color w:val="000000"/>
          <w:sz w:val="20"/>
          <w:szCs w:val="20"/>
          <w:rtl w:val="0"/>
        </w:rPr>
        <w:t xml:space="preserve">ierosolima </w:t>
      </w:r>
      <w:r w:rsidDel="00000000" w:rsidR="00000000" w:rsidRPr="00000000">
        <w:rPr>
          <w:sz w:val="20"/>
          <w:szCs w:val="20"/>
          <w:rtl w:val="0"/>
        </w:rPr>
        <w:t xml:space="preserve">u</w:t>
      </w:r>
      <w:r w:rsidDel="00000000" w:rsidR="00000000" w:rsidRPr="00000000">
        <w:rPr>
          <w:color w:val="000000"/>
          <w:sz w:val="20"/>
          <w:szCs w:val="20"/>
          <w:rtl w:val="0"/>
        </w:rPr>
        <w:t xml:space="preserve">isitanda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est. ut </w:t>
      </w:r>
      <w:r w:rsidDel="00000000" w:rsidR="00000000" w:rsidRPr="00000000">
        <w:rPr>
          <w:sz w:val="20"/>
          <w:szCs w:val="20"/>
          <w:rtl w:val="0"/>
        </w:rPr>
        <w:t xml:space="preserve">u</w:t>
      </w:r>
      <w:r w:rsidDel="00000000" w:rsidR="00000000" w:rsidRPr="00000000">
        <w:rPr>
          <w:color w:val="000000"/>
          <w:sz w:val="20"/>
          <w:szCs w:val="20"/>
          <w:rtl w:val="0"/>
        </w:rPr>
        <w:t xml:space="preserve">ideas </w:t>
      </w:r>
      <w:r w:rsidDel="00000000" w:rsidR="00000000" w:rsidRPr="00000000">
        <w:rPr>
          <w:sz w:val="20"/>
          <w:szCs w:val="20"/>
          <w:rtl w:val="0"/>
        </w:rPr>
        <w:t xml:space="preserve">s</w:t>
      </w:r>
      <w:r w:rsidDel="00000000" w:rsidR="00000000" w:rsidRPr="00000000">
        <w:rPr>
          <w:color w:val="000000"/>
          <w:sz w:val="20"/>
          <w:szCs w:val="20"/>
          <w:rtl w:val="0"/>
        </w:rPr>
        <w:t xml:space="preserve">alomonem de reru[m] disputante[m] naturis. Ecce iuxtate e[st]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que[m] p[er] tantas terraru[m] difficultates regina quesi</w:t>
      </w:r>
      <w:r w:rsidDel="00000000" w:rsidR="00000000" w:rsidRPr="00000000">
        <w:rPr>
          <w:sz w:val="20"/>
          <w:szCs w:val="20"/>
          <w:rtl w:val="0"/>
        </w:rPr>
        <w:t xml:space="preserve">u</w:t>
      </w:r>
      <w:r w:rsidDel="00000000" w:rsidR="00000000" w:rsidRPr="00000000">
        <w:rPr>
          <w:color w:val="000000"/>
          <w:sz w:val="20"/>
          <w:szCs w:val="20"/>
          <w:rtl w:val="0"/>
        </w:rPr>
        <w:t xml:space="preserve">it </w:t>
      </w:r>
      <w:r w:rsidDel="00000000" w:rsidR="00000000" w:rsidRPr="00000000">
        <w:rPr>
          <w:sz w:val="20"/>
          <w:szCs w:val="20"/>
          <w:rtl w:val="0"/>
        </w:rPr>
        <w:t xml:space="preserve">a</w:t>
      </w:r>
      <w:r w:rsidDel="00000000" w:rsidR="00000000" w:rsidRPr="00000000">
        <w:rPr>
          <w:color w:val="000000"/>
          <w:sz w:val="20"/>
          <w:szCs w:val="20"/>
          <w:rtl w:val="0"/>
        </w:rPr>
        <w:t xml:space="preserve">ustri. Sed cu[m] eade[m]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celebri laude t[ibi] dicendu[m] est. </w:t>
      </w:r>
      <w:r w:rsidDel="00000000" w:rsidR="00000000" w:rsidRPr="00000000">
        <w:rPr>
          <w:sz w:val="20"/>
          <w:szCs w:val="20"/>
          <w:rtl w:val="0"/>
        </w:rPr>
        <w:t xml:space="preserve">b</w:t>
      </w:r>
      <w:r w:rsidDel="00000000" w:rsidR="00000000" w:rsidRPr="00000000">
        <w:rPr>
          <w:color w:val="000000"/>
          <w:sz w:val="20"/>
          <w:szCs w:val="20"/>
          <w:rtl w:val="0"/>
        </w:rPr>
        <w:t xml:space="preserve">eati </w:t>
      </w:r>
      <w:r w:rsidDel="00000000" w:rsidR="00000000" w:rsidRPr="00000000">
        <w:rPr>
          <w:sz w:val="20"/>
          <w:szCs w:val="20"/>
          <w:rtl w:val="0"/>
        </w:rPr>
        <w:t xml:space="preserve">u</w:t>
      </w:r>
      <w:r w:rsidDel="00000000" w:rsidR="00000000" w:rsidRPr="00000000">
        <w:rPr>
          <w:color w:val="000000"/>
          <w:sz w:val="20"/>
          <w:szCs w:val="20"/>
          <w:rtl w:val="0"/>
        </w:rPr>
        <w:t xml:space="preserve">iri tui. [et] beati ser</w:t>
      </w:r>
      <w:r w:rsidDel="00000000" w:rsidR="00000000" w:rsidRPr="00000000">
        <w:rPr>
          <w:sz w:val="20"/>
          <w:szCs w:val="20"/>
          <w:rtl w:val="0"/>
        </w:rPr>
        <w:t xml:space="preserve">u</w:t>
      </w:r>
      <w:r w:rsidDel="00000000" w:rsidR="00000000" w:rsidRPr="00000000">
        <w:rPr>
          <w:color w:val="000000"/>
          <w:sz w:val="20"/>
          <w:szCs w:val="20"/>
          <w:rtl w:val="0"/>
        </w:rPr>
        <w:t xml:space="preserve">i tui hi q[ui] stant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cora[m] te se[m]p[er] [et] audiunt sapientia[m] tua[m]. Sit </w:t>
      </w:r>
      <w:r w:rsidDel="00000000" w:rsidR="00000000" w:rsidRPr="00000000">
        <w:rPr>
          <w:sz w:val="20"/>
          <w:szCs w:val="20"/>
          <w:rtl w:val="0"/>
        </w:rPr>
        <w:t xml:space="preserve">d[</w:t>
      </w:r>
      <w:r w:rsidDel="00000000" w:rsidR="00000000" w:rsidRPr="00000000">
        <w:rPr>
          <w:color w:val="000000"/>
          <w:sz w:val="20"/>
          <w:szCs w:val="20"/>
          <w:rtl w:val="0"/>
        </w:rPr>
        <w:t xml:space="preserve">omi]n[u]s </w:t>
      </w:r>
      <w:r w:rsidDel="00000000" w:rsidR="00000000" w:rsidRPr="00000000">
        <w:rPr>
          <w:sz w:val="20"/>
          <w:szCs w:val="20"/>
          <w:rtl w:val="0"/>
        </w:rPr>
        <w:t xml:space="preserve">d[</w:t>
      </w:r>
      <w:r w:rsidDel="00000000" w:rsidR="00000000" w:rsidRPr="00000000">
        <w:rPr>
          <w:color w:val="000000"/>
          <w:sz w:val="20"/>
          <w:szCs w:val="20"/>
          <w:rtl w:val="0"/>
        </w:rPr>
        <w:t xml:space="preserve">eu]s tuus benedictus, cui </w:t>
        <w:tab/>
        <w:tab/>
        <w:t xml:space="preserve">345</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co</w:t>
      </w:r>
      <w:r w:rsidDel="00000000" w:rsidR="00000000" w:rsidRPr="00000000">
        <w:rPr>
          <w:sz w:val="20"/>
          <w:szCs w:val="20"/>
          <w:rtl w:val="0"/>
        </w:rPr>
        <w:t xml:space="preserve">n</w:t>
      </w:r>
      <w:r w:rsidDel="00000000" w:rsidR="00000000" w:rsidRPr="00000000">
        <w:rPr>
          <w:color w:val="000000"/>
          <w:sz w:val="20"/>
          <w:szCs w:val="20"/>
          <w:rtl w:val="0"/>
        </w:rPr>
        <w:t xml:space="preserve">placuisti. [et] posuit te sup[er] thronu[m] populi sui eo quod dilexerit </w:t>
      </w:r>
      <w:r w:rsidDel="00000000" w:rsidR="00000000" w:rsidRPr="00000000">
        <w:rPr>
          <w:sz w:val="20"/>
          <w:szCs w:val="20"/>
          <w:rtl w:val="0"/>
        </w:rPr>
        <w:t xml:space="preserve">d[</w:t>
      </w:r>
      <w:r w:rsidDel="00000000" w:rsidR="00000000" w:rsidRPr="00000000">
        <w:rPr>
          <w:color w:val="000000"/>
          <w:sz w:val="20"/>
          <w:szCs w:val="20"/>
          <w:rtl w:val="0"/>
        </w:rPr>
        <w:t xml:space="preserve">omi]n[u]s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populu[m] suu[m] in sempiternum. O fili[a]e </w:t>
      </w:r>
      <w:r w:rsidDel="00000000" w:rsidR="00000000" w:rsidRPr="00000000">
        <w:rPr>
          <w:sz w:val="20"/>
          <w:szCs w:val="20"/>
          <w:rtl w:val="0"/>
        </w:rPr>
        <w:t xml:space="preserve">h</w:t>
      </w:r>
      <w:r w:rsidDel="00000000" w:rsidR="00000000" w:rsidRPr="00000000">
        <w:rPr>
          <w:color w:val="000000"/>
          <w:sz w:val="20"/>
          <w:szCs w:val="20"/>
          <w:rtl w:val="0"/>
        </w:rPr>
        <w:t xml:space="preserve">ierusale[m]. cernite </w:t>
      </w:r>
      <w:r w:rsidDel="00000000" w:rsidR="00000000" w:rsidRPr="00000000">
        <w:rPr>
          <w:sz w:val="20"/>
          <w:szCs w:val="20"/>
          <w:rtl w:val="0"/>
        </w:rPr>
        <w:t xml:space="preserve">s</w:t>
      </w:r>
      <w:r w:rsidDel="00000000" w:rsidR="00000000" w:rsidRPr="00000000">
        <w:rPr>
          <w:color w:val="000000"/>
          <w:sz w:val="20"/>
          <w:szCs w:val="20"/>
          <w:rtl w:val="0"/>
        </w:rPr>
        <w:t xml:space="preserve">alomonem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n[ost]r[u]m in diademate fulgente[m] sapienti[a]e</w:t>
      </w:r>
      <w:r w:rsidDel="00000000" w:rsidR="00000000" w:rsidRPr="00000000">
        <w:rPr>
          <w:sz w:val="20"/>
          <w:szCs w:val="20"/>
          <w:rtl w:val="0"/>
        </w:rPr>
        <w:t xml:space="preserve">.</w:t>
      </w:r>
      <w:r w:rsidDel="00000000" w:rsidR="00000000" w:rsidRPr="00000000">
        <w:rPr>
          <w:color w:val="000000"/>
          <w:sz w:val="20"/>
          <w:szCs w:val="20"/>
          <w:rtl w:val="0"/>
        </w:rPr>
        <w:t xml:space="preserve"> imitamini mores illius nobilissi</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mos. </w:t>
      </w:r>
      <w:r w:rsidDel="00000000" w:rsidR="00000000" w:rsidRPr="00000000">
        <w:rPr>
          <w:sz w:val="20"/>
          <w:szCs w:val="20"/>
          <w:rtl w:val="0"/>
        </w:rPr>
        <w:t xml:space="preserve">au</w:t>
      </w:r>
      <w:r w:rsidDel="00000000" w:rsidR="00000000" w:rsidRPr="00000000">
        <w:rPr>
          <w:color w:val="000000"/>
          <w:sz w:val="20"/>
          <w:szCs w:val="20"/>
          <w:rtl w:val="0"/>
        </w:rPr>
        <w:t xml:space="preserve">ersamini </w:t>
      </w:r>
      <w:r w:rsidDel="00000000" w:rsidR="00000000" w:rsidRPr="00000000">
        <w:rPr>
          <w:sz w:val="20"/>
          <w:szCs w:val="20"/>
          <w:rtl w:val="0"/>
        </w:rPr>
        <w:t xml:space="preserve">u</w:t>
      </w:r>
      <w:r w:rsidDel="00000000" w:rsidR="00000000" w:rsidRPr="00000000">
        <w:rPr>
          <w:color w:val="000000"/>
          <w:sz w:val="20"/>
          <w:szCs w:val="20"/>
          <w:rtl w:val="0"/>
        </w:rPr>
        <w:t xml:space="preserve">itia</w:t>
      </w:r>
      <w:r w:rsidDel="00000000" w:rsidR="00000000" w:rsidRPr="00000000">
        <w:rPr>
          <w:sz w:val="20"/>
          <w:szCs w:val="20"/>
          <w:rtl w:val="0"/>
        </w:rPr>
        <w:t xml:space="preserve">.</w:t>
      </w:r>
      <w:r w:rsidDel="00000000" w:rsidR="00000000" w:rsidRPr="00000000">
        <w:rPr>
          <w:color w:val="000000"/>
          <w:sz w:val="20"/>
          <w:szCs w:val="20"/>
          <w:rtl w:val="0"/>
        </w:rPr>
        <w:t xml:space="preserve"> colite </w:t>
      </w:r>
      <w:r w:rsidDel="00000000" w:rsidR="00000000" w:rsidRPr="00000000">
        <w:rPr>
          <w:sz w:val="20"/>
          <w:szCs w:val="20"/>
          <w:rtl w:val="0"/>
        </w:rPr>
        <w:t xml:space="preserve">u</w:t>
      </w:r>
      <w:r w:rsidDel="00000000" w:rsidR="00000000" w:rsidRPr="00000000">
        <w:rPr>
          <w:color w:val="000000"/>
          <w:sz w:val="20"/>
          <w:szCs w:val="20"/>
          <w:rtl w:val="0"/>
        </w:rPr>
        <w:t xml:space="preserve">irtutes</w:t>
      </w:r>
      <w:r w:rsidDel="00000000" w:rsidR="00000000" w:rsidRPr="00000000">
        <w:rPr>
          <w:sz w:val="20"/>
          <w:szCs w:val="20"/>
          <w:rtl w:val="0"/>
        </w:rPr>
        <w:t xml:space="preserve">. M</w:t>
      </w:r>
      <w:r w:rsidDel="00000000" w:rsidR="00000000" w:rsidRPr="00000000">
        <w:rPr>
          <w:color w:val="000000"/>
          <w:sz w:val="20"/>
          <w:szCs w:val="20"/>
          <w:rtl w:val="0"/>
        </w:rPr>
        <w:t xml:space="preserve">agna </w:t>
      </w:r>
      <w:r w:rsidDel="00000000" w:rsidR="00000000" w:rsidRPr="00000000">
        <w:rPr>
          <w:sz w:val="20"/>
          <w:szCs w:val="20"/>
          <w:rtl w:val="0"/>
        </w:rPr>
        <w:t xml:space="preserve">u</w:t>
      </w:r>
      <w:r w:rsidDel="00000000" w:rsidR="00000000" w:rsidRPr="00000000">
        <w:rPr>
          <w:color w:val="000000"/>
          <w:sz w:val="20"/>
          <w:szCs w:val="20"/>
          <w:rtl w:val="0"/>
        </w:rPr>
        <w:t xml:space="preserve">obis incumbit, si dis-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simulare non </w:t>
      </w:r>
      <w:r w:rsidDel="00000000" w:rsidR="00000000" w:rsidRPr="00000000">
        <w:rPr>
          <w:sz w:val="20"/>
          <w:szCs w:val="20"/>
          <w:rtl w:val="0"/>
        </w:rPr>
        <w:t xml:space="preserve">u</w:t>
      </w:r>
      <w:r w:rsidDel="00000000" w:rsidR="00000000" w:rsidRPr="00000000">
        <w:rPr>
          <w:color w:val="000000"/>
          <w:sz w:val="20"/>
          <w:szCs w:val="20"/>
          <w:rtl w:val="0"/>
        </w:rPr>
        <w:t xml:space="preserve">ultis optime </w:t>
      </w:r>
      <w:r w:rsidDel="00000000" w:rsidR="00000000" w:rsidRPr="00000000">
        <w:rPr>
          <w:sz w:val="20"/>
          <w:szCs w:val="20"/>
          <w:rtl w:val="0"/>
        </w:rPr>
        <w:t xml:space="preserve">uiu</w:t>
      </w:r>
      <w:r w:rsidDel="00000000" w:rsidR="00000000" w:rsidRPr="00000000">
        <w:rPr>
          <w:color w:val="000000"/>
          <w:sz w:val="20"/>
          <w:szCs w:val="20"/>
          <w:rtl w:val="0"/>
        </w:rPr>
        <w:t xml:space="preserve">endi necessitas. du[m] apud eu[m] cottidie </w:t>
        <w:tab/>
        <w:tab/>
        <w:tab/>
        <w:tab/>
      </w:r>
      <w:r w:rsidDel="00000000" w:rsidR="00000000" w:rsidRPr="00000000">
        <w:rPr>
          <w:sz w:val="20"/>
          <w:szCs w:val="20"/>
          <w:rtl w:val="0"/>
        </w:rPr>
        <w:t xml:space="preserve">350</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con</w:t>
      </w:r>
      <w:r w:rsidDel="00000000" w:rsidR="00000000" w:rsidRPr="00000000">
        <w:rPr>
          <w:sz w:val="20"/>
          <w:szCs w:val="20"/>
          <w:rtl w:val="0"/>
        </w:rPr>
        <w:t xml:space="preserve">u</w:t>
      </w:r>
      <w:r w:rsidDel="00000000" w:rsidR="00000000" w:rsidRPr="00000000">
        <w:rPr>
          <w:color w:val="000000"/>
          <w:sz w:val="20"/>
          <w:szCs w:val="20"/>
          <w:rtl w:val="0"/>
        </w:rPr>
        <w:t xml:space="preserve">ersamini. </w:t>
      </w:r>
      <w:r w:rsidDel="00000000" w:rsidR="00000000" w:rsidRPr="00000000">
        <w:rPr>
          <w:sz w:val="20"/>
          <w:szCs w:val="20"/>
          <w:rtl w:val="0"/>
        </w:rPr>
        <w:t xml:space="preserve">i</w:t>
      </w:r>
      <w:r w:rsidDel="00000000" w:rsidR="00000000" w:rsidRPr="00000000">
        <w:rPr>
          <w:color w:val="000000"/>
          <w:sz w:val="20"/>
          <w:szCs w:val="20"/>
          <w:rtl w:val="0"/>
        </w:rPr>
        <w:t xml:space="preserve">n q[uo] toti[us] honestatis hab[et]is exemplar. quat</w:t>
      </w:r>
      <w:r w:rsidDel="00000000" w:rsidR="00000000" w:rsidRPr="00000000">
        <w:rPr>
          <w:sz w:val="20"/>
          <w:szCs w:val="20"/>
          <w:rtl w:val="0"/>
        </w:rPr>
        <w:t xml:space="preserve">i</w:t>
      </w:r>
      <w:r w:rsidDel="00000000" w:rsidR="00000000" w:rsidRPr="00000000">
        <w:rPr>
          <w:color w:val="000000"/>
          <w:sz w:val="20"/>
          <w:szCs w:val="20"/>
          <w:rtl w:val="0"/>
        </w:rPr>
        <w:t xml:space="preserve">n[us] p[er] p[rae]sentis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illius sacratissimos mores ad ei[us] cu[m] eodem p[er]</w:t>
      </w:r>
      <w:r w:rsidDel="00000000" w:rsidR="00000000" w:rsidRPr="00000000">
        <w:rPr>
          <w:sz w:val="20"/>
          <w:szCs w:val="20"/>
          <w:rtl w:val="0"/>
        </w:rPr>
        <w:t xml:space="preserve">u</w:t>
      </w:r>
      <w:r w:rsidDel="00000000" w:rsidR="00000000" w:rsidRPr="00000000">
        <w:rPr>
          <w:color w:val="000000"/>
          <w:sz w:val="20"/>
          <w:szCs w:val="20"/>
          <w:rtl w:val="0"/>
        </w:rPr>
        <w:t xml:space="preserve">enire mereamini p[rae]sentia[m].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de q[uo] ipsa ce</w:t>
      </w:r>
      <w:r w:rsidDel="00000000" w:rsidR="00000000" w:rsidRPr="00000000">
        <w:rPr>
          <w:sz w:val="20"/>
          <w:szCs w:val="20"/>
          <w:rtl w:val="0"/>
        </w:rPr>
        <w:t xml:space="preserve">c</w:t>
      </w:r>
      <w:r w:rsidDel="00000000" w:rsidR="00000000" w:rsidRPr="00000000">
        <w:rPr>
          <w:color w:val="000000"/>
          <w:sz w:val="20"/>
          <w:szCs w:val="20"/>
          <w:rtl w:val="0"/>
        </w:rPr>
        <w:t xml:space="preserve">init </w:t>
      </w:r>
      <w:r w:rsidDel="00000000" w:rsidR="00000000" w:rsidRPr="00000000">
        <w:rPr>
          <w:sz w:val="20"/>
          <w:szCs w:val="20"/>
          <w:rtl w:val="0"/>
        </w:rPr>
        <w:t xml:space="preserve">s</w:t>
      </w:r>
      <w:r w:rsidDel="00000000" w:rsidR="00000000" w:rsidRPr="00000000">
        <w:rPr>
          <w:color w:val="000000"/>
          <w:sz w:val="20"/>
          <w:szCs w:val="20"/>
          <w:rtl w:val="0"/>
        </w:rPr>
        <w:t xml:space="preserve">apientia</w:t>
      </w:r>
      <w:r w:rsidDel="00000000" w:rsidR="00000000" w:rsidRPr="00000000">
        <w:rPr>
          <w:sz w:val="20"/>
          <w:szCs w:val="20"/>
          <w:rtl w:val="0"/>
        </w:rPr>
        <w:t xml:space="preserve">. f</w:t>
      </w:r>
      <w:r w:rsidDel="00000000" w:rsidR="00000000" w:rsidRPr="00000000">
        <w:rPr>
          <w:color w:val="000000"/>
          <w:sz w:val="20"/>
          <w:szCs w:val="20"/>
          <w:rtl w:val="0"/>
        </w:rPr>
        <w:t xml:space="preserve">erculu[m] sibi fecit rex </w:t>
      </w:r>
      <w:r w:rsidDel="00000000" w:rsidR="00000000" w:rsidRPr="00000000">
        <w:rPr>
          <w:sz w:val="20"/>
          <w:szCs w:val="20"/>
          <w:rtl w:val="0"/>
        </w:rPr>
        <w:t xml:space="preserve">s</w:t>
      </w:r>
      <w:r w:rsidDel="00000000" w:rsidR="00000000" w:rsidRPr="00000000">
        <w:rPr>
          <w:color w:val="000000"/>
          <w:sz w:val="20"/>
          <w:szCs w:val="20"/>
          <w:rtl w:val="0"/>
        </w:rPr>
        <w:t xml:space="preserve">alomon de lignis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480" w:lineRule="auto"/>
        <w:rPr>
          <w:color w:val="000000"/>
          <w:sz w:val="20"/>
          <w:szCs w:val="20"/>
        </w:rPr>
      </w:pPr>
      <w:sdt>
        <w:sdtPr>
          <w:tag w:val="goog_rdk_73"/>
        </w:sdtPr>
        <w:sdtContent>
          <w:commentRangeStart w:id="36"/>
        </w:sdtContent>
      </w:sdt>
      <w:r w:rsidDel="00000000" w:rsidR="00000000" w:rsidRPr="00000000">
        <w:rPr>
          <w:sz w:val="20"/>
          <w:szCs w:val="20"/>
          <w:rtl w:val="0"/>
        </w:rPr>
        <w:t xml:space="preserve">li</w:t>
      </w:r>
      <w:r w:rsidDel="00000000" w:rsidR="00000000" w:rsidRPr="00000000">
        <w:rPr>
          <w:color w:val="000000"/>
          <w:sz w:val="20"/>
          <w:szCs w:val="20"/>
          <w:rtl w:val="0"/>
        </w:rPr>
        <w:t xml:space="preserve">bani</w:t>
      </w:r>
      <w:commentRangeEnd w:id="36"/>
      <w:r w:rsidDel="00000000" w:rsidR="00000000" w:rsidRPr="00000000">
        <w:commentReference w:id="36"/>
      </w:r>
      <w:r w:rsidDel="00000000" w:rsidR="00000000" w:rsidRPr="00000000">
        <w:rPr>
          <w:color w:val="000000"/>
          <w:sz w:val="20"/>
          <w:szCs w:val="20"/>
          <w:rtl w:val="0"/>
        </w:rPr>
        <w:t xml:space="preserve">; columnas ei[us] fecit argenteas</w:t>
      </w:r>
      <w:r w:rsidDel="00000000" w:rsidR="00000000" w:rsidRPr="00000000">
        <w:rPr>
          <w:sz w:val="20"/>
          <w:szCs w:val="20"/>
          <w:rtl w:val="0"/>
        </w:rPr>
        <w:t xml:space="preserve">.</w:t>
      </w:r>
      <w:r w:rsidDel="00000000" w:rsidR="00000000" w:rsidRPr="00000000">
        <w:rPr>
          <w:color w:val="000000"/>
          <w:sz w:val="20"/>
          <w:szCs w:val="20"/>
          <w:rtl w:val="0"/>
        </w:rPr>
        <w:t xml:space="preserve"> reclinatorium aureum</w:t>
      </w:r>
      <w:r w:rsidDel="00000000" w:rsidR="00000000" w:rsidRPr="00000000">
        <w:rPr>
          <w:sz w:val="20"/>
          <w:szCs w:val="20"/>
          <w:rtl w:val="0"/>
        </w:rPr>
        <w:t xml:space="preserve">. </w:t>
      </w:r>
      <w:r w:rsidDel="00000000" w:rsidR="00000000" w:rsidRPr="00000000">
        <w:rPr>
          <w:color w:val="000000"/>
          <w:sz w:val="20"/>
          <w:szCs w:val="20"/>
          <w:rtl w:val="0"/>
        </w:rPr>
        <w:t xml:space="preserve">ascen-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480" w:lineRule="auto"/>
        <w:rPr>
          <w:color w:val="000000"/>
          <w:sz w:val="20"/>
          <w:szCs w:val="20"/>
        </w:rPr>
      </w:pPr>
      <w:r w:rsidDel="00000000" w:rsidR="00000000" w:rsidRPr="00000000">
        <w:rPr>
          <w:color w:val="000000"/>
          <w:sz w:val="20"/>
          <w:szCs w:val="20"/>
          <w:rtl w:val="0"/>
        </w:rPr>
        <w:t xml:space="preserve">sum purpureum. media caritate constra</w:t>
      </w:r>
      <w:r w:rsidDel="00000000" w:rsidR="00000000" w:rsidRPr="00000000">
        <w:rPr>
          <w:sz w:val="20"/>
          <w:szCs w:val="20"/>
          <w:rtl w:val="0"/>
        </w:rPr>
        <w:t xml:space="preserve">u</w:t>
      </w:r>
      <w:r w:rsidDel="00000000" w:rsidR="00000000" w:rsidRPr="00000000">
        <w:rPr>
          <w:color w:val="000000"/>
          <w:sz w:val="20"/>
          <w:szCs w:val="20"/>
          <w:rtl w:val="0"/>
        </w:rPr>
        <w:t xml:space="preserve">it p[ro]pter filias </w:t>
      </w:r>
      <w:r w:rsidDel="00000000" w:rsidR="00000000" w:rsidRPr="00000000">
        <w:rPr>
          <w:sz w:val="20"/>
          <w:szCs w:val="20"/>
          <w:rtl w:val="0"/>
        </w:rPr>
        <w:t xml:space="preserve">h</w:t>
      </w:r>
      <w:r w:rsidDel="00000000" w:rsidR="00000000" w:rsidRPr="00000000">
        <w:rPr>
          <w:color w:val="000000"/>
          <w:sz w:val="20"/>
          <w:szCs w:val="20"/>
          <w:rtl w:val="0"/>
        </w:rPr>
        <w:t xml:space="preserve">ierusale[m].</w:t>
        <w:tab/>
        <w:tab/>
        <w:tab/>
        <w:tab/>
        <w:tab/>
        <w:t xml:space="preserve">355</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480" w:lineRule="auto"/>
        <w:rPr>
          <w:rFonts w:ascii="Helvetica Neue" w:cs="Helvetica Neue" w:eastAsia="Helvetica Neue" w:hAnsi="Helvetica Neue"/>
          <w:color w:val="000000"/>
          <w:sz w:val="20"/>
          <w:szCs w:val="20"/>
        </w:rPr>
      </w:pPr>
      <w:r w:rsidDel="00000000" w:rsidR="00000000" w:rsidRPr="00000000">
        <w:rPr>
          <w:sz w:val="20"/>
          <w:szCs w:val="20"/>
          <w:rtl w:val="0"/>
        </w:rPr>
        <w:t xml:space="preserve">Explicit[us] [est] LIBER.</w:t>
      </w:r>
      <w:sdt>
        <w:sdtPr>
          <w:tag w:val="goog_rdk_74"/>
        </w:sdtPr>
        <w:sdtContent>
          <w:commentRangeStart w:id="37"/>
        </w:sdtContent>
      </w:sdt>
      <w:r w:rsidDel="00000000" w:rsidR="00000000" w:rsidRPr="00000000">
        <w:rPr>
          <w:sz w:val="20"/>
          <w:szCs w:val="20"/>
          <w:rtl w:val="0"/>
        </w:rPr>
        <w:t xml:space="preserve"> **something that has been erased**</w:t>
      </w:r>
      <w:commentRangeEnd w:id="37"/>
      <w:r w:rsidDel="00000000" w:rsidR="00000000" w:rsidRPr="00000000">
        <w:commentReference w:id="37"/>
      </w:r>
      <w:r w:rsidDel="00000000" w:rsidR="00000000" w:rsidRPr="00000000">
        <w:rPr>
          <w:rtl w:val="0"/>
        </w:rPr>
      </w:r>
    </w:p>
    <w:sectPr>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 Svoboda" w:id="25" w:date="2022-11-07T00:16:48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abbreviation book</w:t>
      </w:r>
    </w:p>
  </w:comment>
  <w:comment w:author="Eve Svoboda" w:id="24" w:date="2022-11-07T00:12:32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notations do not match transcription</w:t>
      </w:r>
    </w:p>
  </w:comment>
  <w:comment w:author="Aidan C" w:id="0" w:date="2022-11-13T13:58:2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rum rotunda here but let me know if there's another way we should handle special characters like this</w:t>
      </w:r>
    </w:p>
  </w:comment>
  <w:comment w:author="Eve Svoboda" w:id="31" w:date="2022-11-08T16:02:32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periods are all in the middle of the page, not sure if that needs to be notated or if it was just the scribe trying to make things easier but they're regular periods</w:t>
      </w:r>
    </w:p>
  </w:comment>
  <w:comment w:author="Eve Svoboda" w:id="37" w:date="2022-11-08T16:37:12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words have been removed.</w:t>
      </w:r>
    </w:p>
  </w:comment>
  <w:comment w:author="Eve Svoboda" w:id="30" w:date="2022-11-08T16:00:58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space??</w:t>
      </w:r>
    </w:p>
  </w:comment>
  <w:comment w:author="Justin Evangelisto" w:id="15" w:date="2023-05-02T22:46:38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cedilla, and "laud" is a 3rd declension noun</w:t>
      </w:r>
    </w:p>
  </w:comment>
  <w:comment w:author="Eve Svoboda" w:id="36" w:date="2022-11-08T16:35:02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of what this ones supposed to say, can't tell if the mark in the manuscript is an abbreviation or a correction</w:t>
      </w:r>
    </w:p>
  </w:comment>
  <w:comment w:author="Eve Svoboda" w:id="29" w:date="2022-11-08T16:00:35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Sarah Bulger" w:id="5" w:date="2022-11-16T01:11:55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written in above the &amp;</w:t>
      </w:r>
    </w:p>
  </w:comment>
  <w:comment w:author="Justin Evangelisto" w:id="13" w:date="2023-05-02T21:54:34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 is written above the u and the the sedilla is crossed out. I thus read it as being meant to be "qua eunt"</w:t>
      </w:r>
    </w:p>
  </w:comment>
  <w:comment w:author="Eve Svoboda" w:id="19" w:date="2022-11-08T16:43:53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erased comma</w:t>
      </w:r>
    </w:p>
  </w:comment>
  <w:comment w:author="Eve Svoboda" w:id="27" w:date="2022-11-07T00:31:1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in manuscript--later addition?</w:t>
      </w:r>
    </w:p>
  </w:comment>
  <w:comment w:author="Eve Svoboda" w:id="21" w:date="2022-11-08T16:55:46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very wrong</w:t>
      </w:r>
    </w:p>
  </w:comment>
  <w:comment w:author="Justin Evangelisto" w:id="22" w:date="2023-05-04T03:59:42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is clearly sanctae. It has a cedilla and obviously goes with trinitatis, feminine genitive singular.</w:t>
      </w:r>
    </w:p>
  </w:comment>
  <w:comment w:author="Eve Svoboda" w:id="17" w:date="2022-11-08T16:41:01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this is</w:t>
      </w:r>
    </w:p>
  </w:comment>
  <w:comment w:author="Eve Svoboda" w:id="18" w:date="2022-11-08T16:41:01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this is</w:t>
      </w:r>
    </w:p>
  </w:comment>
  <w:comment w:author="Eve Svoboda" w:id="26" w:date="2022-11-07T00:19:01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we'll mark this up in XML...ampersand with the notation to add an 'a'</w:t>
      </w:r>
    </w:p>
  </w:comment>
  <w:comment w:author="Eve Svoboda" w:id="20" w:date="2022-11-08T16:54:3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Justin Evangelisto" w:id="12" w:date="2023-04-21T22:53:42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see any sign of a d being added? Is this correcting the word?</w:t>
      </w:r>
    </w:p>
  </w:comment>
  <w:comment w:author="Eve Svoboda" w:id="14" w:date="2022-11-03T19:08:46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w:t>
      </w:r>
    </w:p>
  </w:comment>
  <w:comment w:author="Sarah Bulger" w:id="3" w:date="2022-11-16T01:07:5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written above this, was added in later</w:t>
      </w:r>
    </w:p>
  </w:comment>
  <w:comment w:author="Eve Svoboda" w:id="28" w:date="2022-11-08T16:16:58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letters are all drawn with a thicker hand but not sure if we should specify them as just caps.</w:t>
      </w:r>
    </w:p>
  </w:comment>
  <w:comment w:author="Sarah Bulger" w:id="2" w:date="2022-11-04T13:03:05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natur[et][am] or something else in the manuscript</w:t>
      </w:r>
    </w:p>
  </w:comment>
  <w:comment w:author="Eve Svoboda" w:id="32" w:date="2022-11-08T16:04:49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xpi</w:t>
      </w:r>
    </w:p>
  </w:comment>
  <w:comment w:author="Sarah Bulger" w:id="7" w:date="2022-11-18T12:30:03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letter is written in above this</w:t>
      </w:r>
    </w:p>
  </w:comment>
  <w:comment w:author="Sarah Bulger" w:id="8" w:date="2022-11-18T12:38:02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written above this, can't make it out</w:t>
      </w:r>
    </w:p>
  </w:comment>
  <w:comment w:author="Sarah Bulger" w:id="4" w:date="2022-11-16T01:09:59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letter written above 'e'</w:t>
      </w:r>
    </w:p>
  </w:comment>
  <w:comment w:author="Aidan C" w:id="1" w:date="2022-11-13T12:51:49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tell what's written in the manuscript</w:t>
      </w:r>
    </w:p>
  </w:comment>
  <w:comment w:author="Sarah Bulger" w:id="10" w:date="2022-11-18T12:45:15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above this</w:t>
      </w:r>
    </w:p>
  </w:comment>
  <w:comment w:author="Sarah Bulger" w:id="9" w:date="2022-11-18T12:42:29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written in over the 'o'</w:t>
      </w:r>
    </w:p>
  </w:comment>
  <w:comment w:author="Eve Svoboda" w:id="23" w:date="2022-11-08T16:59:5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weird</w:t>
      </w:r>
    </w:p>
  </w:comment>
  <w:comment w:author="Sarah Bulger" w:id="11" w:date="2022-11-18T12:49:06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has been removed here?</w:t>
      </w:r>
    </w:p>
  </w:comment>
  <w:comment w:author="Justin Evangelisto" w:id="6" w:date="2023-04-21T20:42:1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actually see a macron on the e. I think this is just a scribal error and should be inscribed as &lt;sic&gt; Sepe &lt;sic&gt;</w:t>
      </w:r>
    </w:p>
  </w:comment>
  <w:comment w:author="Eve Svoboda" w:id="33" w:date="2022-11-08T16:06:17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Eve Svoboda" w:id="16" w:date="2022-11-04T12:31:4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"in hac," "in ore," "in corde" are appearing as one word in the manuscript but have been broken up here. I know they're two, but for the purpose of transcription should they be one word and just notated in XML?</w:t>
      </w:r>
    </w:p>
  </w:comment>
  <w:comment w:author="Eve Svoboda" w:id="34" w:date="2022-11-08T16:09:4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in manuscript</w:t>
      </w:r>
    </w:p>
  </w:comment>
  <w:comment w:author="Eve Svoboda" w:id="35" w:date="2022-11-08T16:18:12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large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paraIdParent="0000017F"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rPr>
      <w:u w:val="single"/>
    </w:rPr>
  </w:style>
  <w:style w:type="paragraph" w:styleId="Corps" w:customStyle="1">
    <w:name w:val="Corps"/>
    <w:rPr>
      <w:rFonts w:ascii="Helvetica Neue" w:cs="Arial Unicode MS" w:hAnsi="Helvetica Neue"/>
      <w:color w:val="000000"/>
      <w:sz w:val="22"/>
      <w:szCs w:val="22"/>
    </w:rPr>
  </w:style>
  <w:style w:type="paragraph" w:styleId="Header">
    <w:name w:val="header"/>
    <w:basedOn w:val="Normal"/>
    <w:link w:val="HeaderChar"/>
    <w:uiPriority w:val="99"/>
    <w:unhideWhenUsed w:val="1"/>
    <w:rsid w:val="007C2F02"/>
    <w:pPr>
      <w:tabs>
        <w:tab w:val="center" w:pos="4680"/>
        <w:tab w:val="right" w:pos="9360"/>
      </w:tabs>
    </w:pPr>
  </w:style>
  <w:style w:type="character" w:styleId="HeaderChar" w:customStyle="1">
    <w:name w:val="Header Char"/>
    <w:basedOn w:val="DefaultParagraphFont"/>
    <w:link w:val="Header"/>
    <w:uiPriority w:val="99"/>
    <w:rsid w:val="007C2F02"/>
    <w:rPr>
      <w:sz w:val="24"/>
      <w:szCs w:val="24"/>
    </w:rPr>
  </w:style>
  <w:style w:type="paragraph" w:styleId="Footer">
    <w:name w:val="footer"/>
    <w:basedOn w:val="Normal"/>
    <w:link w:val="FooterChar"/>
    <w:uiPriority w:val="99"/>
    <w:unhideWhenUsed w:val="1"/>
    <w:rsid w:val="007C2F02"/>
    <w:pPr>
      <w:tabs>
        <w:tab w:val="center" w:pos="4680"/>
        <w:tab w:val="right" w:pos="9360"/>
      </w:tabs>
    </w:pPr>
  </w:style>
  <w:style w:type="character" w:styleId="FooterChar" w:customStyle="1">
    <w:name w:val="Footer Char"/>
    <w:basedOn w:val="DefaultParagraphFont"/>
    <w:link w:val="Footer"/>
    <w:uiPriority w:val="99"/>
    <w:rsid w:val="007C2F02"/>
    <w:rPr>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l.uk/manuscripts/Viewer.aspx?ref=royal_ms_6_b_viii_fs001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NjzrWKWw1DwFrYKH4GRMPV6YCg==">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2019-11-07T22:20:00Z</dcterms:created>
  <dc:creator>thleinba</dc:creator>
</cp:coreProperties>
</file>